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8A7" w:rsidRPr="00ED5C5B" w:rsidRDefault="005378A7" w:rsidP="005378A7">
      <w:pPr>
        <w:spacing w:after="0"/>
        <w:jc w:val="right"/>
        <w:rPr>
          <w:rFonts w:ascii="Times New Roman" w:hAnsi="Times New Roman"/>
          <w:sz w:val="24"/>
          <w:szCs w:val="24"/>
        </w:rPr>
      </w:pPr>
    </w:p>
    <w:p w:rsidR="005378A7" w:rsidRPr="00ED5C5B" w:rsidRDefault="005378A7" w:rsidP="005378A7">
      <w:pPr>
        <w:spacing w:after="0"/>
        <w:jc w:val="right"/>
        <w:rPr>
          <w:rFonts w:ascii="Times New Roman" w:hAnsi="Times New Roman"/>
          <w:sz w:val="24"/>
          <w:szCs w:val="24"/>
        </w:rPr>
      </w:pPr>
    </w:p>
    <w:p w:rsidR="005378A7" w:rsidRPr="00ED5C5B" w:rsidRDefault="005378A7" w:rsidP="005378A7">
      <w:pPr>
        <w:spacing w:after="0"/>
        <w:jc w:val="right"/>
        <w:rPr>
          <w:rFonts w:ascii="Times New Roman" w:hAnsi="Times New Roman"/>
          <w:sz w:val="24"/>
          <w:szCs w:val="24"/>
        </w:rPr>
      </w:pPr>
    </w:p>
    <w:p w:rsidR="005378A7" w:rsidRPr="00ED5C5B" w:rsidRDefault="005378A7" w:rsidP="005378A7">
      <w:pPr>
        <w:spacing w:after="0"/>
        <w:jc w:val="right"/>
        <w:rPr>
          <w:rFonts w:ascii="Times New Roman" w:hAnsi="Times New Roman"/>
          <w:sz w:val="24"/>
          <w:szCs w:val="24"/>
        </w:rPr>
      </w:pPr>
    </w:p>
    <w:p w:rsidR="005378A7" w:rsidRPr="00ED5C5B" w:rsidRDefault="005378A7" w:rsidP="005378A7">
      <w:pPr>
        <w:spacing w:after="0"/>
        <w:jc w:val="right"/>
        <w:rPr>
          <w:rFonts w:ascii="Times New Roman" w:hAnsi="Times New Roman"/>
          <w:sz w:val="24"/>
          <w:szCs w:val="24"/>
        </w:rPr>
      </w:pPr>
    </w:p>
    <w:p w:rsidR="005378A7" w:rsidRPr="00ED5C5B" w:rsidRDefault="005378A7" w:rsidP="005378A7">
      <w:pPr>
        <w:spacing w:after="0"/>
        <w:jc w:val="right"/>
        <w:rPr>
          <w:rFonts w:ascii="Times New Roman" w:hAnsi="Times New Roman"/>
          <w:sz w:val="24"/>
          <w:szCs w:val="24"/>
        </w:rPr>
      </w:pPr>
    </w:p>
    <w:p w:rsidR="005378A7" w:rsidRPr="00ED5C5B" w:rsidRDefault="008D213A" w:rsidP="005378A7">
      <w:pPr>
        <w:spacing w:after="0"/>
        <w:jc w:val="center"/>
        <w:rPr>
          <w:rFonts w:ascii="Times New Roman" w:hAnsi="Times New Roman"/>
          <w:sz w:val="24"/>
          <w:szCs w:val="24"/>
        </w:rPr>
      </w:pPr>
      <w:r>
        <w:rPr>
          <w:rFonts w:ascii="Times New Roman" w:hAnsi="Times New Roman"/>
          <w:sz w:val="24"/>
          <w:szCs w:val="24"/>
        </w:rPr>
        <w:t>INTERNET2</w:t>
      </w: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8D213A" w:rsidP="005378A7">
      <w:pPr>
        <w:spacing w:after="0" w:line="480" w:lineRule="auto"/>
        <w:jc w:val="center"/>
        <w:rPr>
          <w:rFonts w:ascii="Times New Roman" w:hAnsi="Times New Roman"/>
          <w:sz w:val="24"/>
          <w:szCs w:val="24"/>
        </w:rPr>
      </w:pPr>
      <w:r>
        <w:rPr>
          <w:rFonts w:ascii="Times New Roman" w:hAnsi="Times New Roman"/>
          <w:sz w:val="24"/>
          <w:szCs w:val="24"/>
        </w:rPr>
        <w:t>Internet2</w:t>
      </w:r>
    </w:p>
    <w:p w:rsidR="005378A7" w:rsidRPr="00ED5C5B" w:rsidRDefault="005378A7" w:rsidP="005378A7">
      <w:pPr>
        <w:spacing w:after="0" w:line="480" w:lineRule="auto"/>
        <w:jc w:val="center"/>
        <w:rPr>
          <w:rFonts w:ascii="Times New Roman" w:hAnsi="Times New Roman"/>
          <w:sz w:val="24"/>
          <w:szCs w:val="24"/>
        </w:rPr>
      </w:pPr>
      <w:r w:rsidRPr="00ED5C5B">
        <w:rPr>
          <w:rFonts w:ascii="Times New Roman" w:hAnsi="Times New Roman"/>
          <w:sz w:val="24"/>
          <w:szCs w:val="24"/>
        </w:rPr>
        <w:t>Anthony C. Worthey</w:t>
      </w:r>
    </w:p>
    <w:p w:rsidR="005378A7" w:rsidRPr="00ED5C5B" w:rsidRDefault="005378A7" w:rsidP="005378A7">
      <w:pPr>
        <w:spacing w:after="0" w:line="480" w:lineRule="auto"/>
        <w:jc w:val="center"/>
        <w:rPr>
          <w:rFonts w:ascii="Times New Roman" w:hAnsi="Times New Roman"/>
          <w:sz w:val="24"/>
          <w:szCs w:val="24"/>
        </w:rPr>
      </w:pPr>
      <w:r w:rsidRPr="00ED5C5B">
        <w:rPr>
          <w:rFonts w:ascii="Times New Roman" w:hAnsi="Times New Roman"/>
          <w:sz w:val="24"/>
          <w:szCs w:val="24"/>
        </w:rPr>
        <w:t>Devry University, Phoenix, AZ</w:t>
      </w:r>
    </w:p>
    <w:p w:rsidR="005378A7" w:rsidRPr="00ED5C5B" w:rsidRDefault="00186F22" w:rsidP="005378A7">
      <w:pPr>
        <w:spacing w:after="0" w:line="480" w:lineRule="auto"/>
        <w:jc w:val="center"/>
        <w:rPr>
          <w:rFonts w:ascii="Times New Roman" w:hAnsi="Times New Roman"/>
          <w:sz w:val="24"/>
          <w:szCs w:val="24"/>
        </w:rPr>
      </w:pPr>
      <w:r>
        <w:rPr>
          <w:rFonts w:ascii="Times New Roman" w:hAnsi="Times New Roman"/>
          <w:sz w:val="24"/>
          <w:szCs w:val="24"/>
        </w:rPr>
        <w:t>CIS</w:t>
      </w:r>
      <w:r w:rsidR="005378A7" w:rsidRPr="00ED5C5B">
        <w:rPr>
          <w:rFonts w:ascii="Times New Roman" w:hAnsi="Times New Roman"/>
          <w:sz w:val="24"/>
          <w:szCs w:val="24"/>
        </w:rPr>
        <w:t>407</w:t>
      </w:r>
    </w:p>
    <w:p w:rsidR="005378A7" w:rsidRPr="00ED5C5B" w:rsidRDefault="005378A7" w:rsidP="005378A7">
      <w:pPr>
        <w:spacing w:after="0" w:line="480" w:lineRule="auto"/>
        <w:jc w:val="center"/>
        <w:rPr>
          <w:rFonts w:ascii="Times New Roman" w:hAnsi="Times New Roman"/>
          <w:sz w:val="24"/>
          <w:szCs w:val="24"/>
        </w:rPr>
      </w:pPr>
      <w:r w:rsidRPr="00ED5C5B">
        <w:rPr>
          <w:rFonts w:ascii="Times New Roman" w:hAnsi="Times New Roman"/>
          <w:sz w:val="24"/>
          <w:szCs w:val="24"/>
        </w:rPr>
        <w:t>Instructor: Jason Huber</w:t>
      </w:r>
    </w:p>
    <w:p w:rsidR="005378A7" w:rsidRPr="00ED5C5B" w:rsidRDefault="005378A7" w:rsidP="005378A7">
      <w:pPr>
        <w:spacing w:after="0" w:line="480" w:lineRule="auto"/>
        <w:jc w:val="center"/>
        <w:rPr>
          <w:rFonts w:ascii="Times New Roman" w:hAnsi="Times New Roman"/>
          <w:sz w:val="24"/>
          <w:szCs w:val="24"/>
        </w:rPr>
      </w:pPr>
      <w:r w:rsidRPr="00ED5C5B">
        <w:rPr>
          <w:rFonts w:ascii="Times New Roman" w:hAnsi="Times New Roman"/>
          <w:sz w:val="24"/>
          <w:szCs w:val="24"/>
        </w:rPr>
        <w:t xml:space="preserve">September </w:t>
      </w:r>
      <w:r w:rsidR="00B3356B">
        <w:rPr>
          <w:rFonts w:ascii="Times New Roman" w:hAnsi="Times New Roman"/>
          <w:sz w:val="24"/>
          <w:szCs w:val="24"/>
        </w:rPr>
        <w:t>30</w:t>
      </w:r>
      <w:r w:rsidRPr="00ED5C5B">
        <w:rPr>
          <w:rFonts w:ascii="Times New Roman" w:hAnsi="Times New Roman"/>
          <w:sz w:val="24"/>
          <w:szCs w:val="24"/>
        </w:rPr>
        <w:t>, 2010</w:t>
      </w:r>
    </w:p>
    <w:p w:rsidR="00654534" w:rsidRPr="00ED5C5B" w:rsidRDefault="00654534" w:rsidP="005378A7">
      <w:pPr>
        <w:spacing w:after="0" w:line="480" w:lineRule="auto"/>
        <w:jc w:val="center"/>
        <w:rPr>
          <w:rFonts w:ascii="Times New Roman" w:hAnsi="Times New Roman"/>
          <w:sz w:val="24"/>
          <w:szCs w:val="24"/>
        </w:rPr>
      </w:pPr>
    </w:p>
    <w:p w:rsidR="00654534" w:rsidRPr="00ED5C5B" w:rsidRDefault="00654534" w:rsidP="005378A7">
      <w:pPr>
        <w:spacing w:after="0" w:line="480" w:lineRule="auto"/>
        <w:jc w:val="center"/>
        <w:rPr>
          <w:rFonts w:ascii="Times New Roman" w:hAnsi="Times New Roman"/>
          <w:sz w:val="24"/>
          <w:szCs w:val="24"/>
        </w:rPr>
      </w:pPr>
    </w:p>
    <w:p w:rsidR="00654534" w:rsidRPr="00ED5C5B" w:rsidRDefault="00654534" w:rsidP="005378A7">
      <w:pPr>
        <w:spacing w:after="0" w:line="480" w:lineRule="auto"/>
        <w:jc w:val="center"/>
        <w:rPr>
          <w:rFonts w:ascii="Times New Roman" w:hAnsi="Times New Roman"/>
          <w:sz w:val="24"/>
          <w:szCs w:val="24"/>
        </w:rPr>
      </w:pPr>
    </w:p>
    <w:p w:rsidR="002E2647" w:rsidRPr="00ED5C5B" w:rsidRDefault="00186F22" w:rsidP="008F6A8B">
      <w:pPr>
        <w:spacing w:after="0" w:line="480" w:lineRule="auto"/>
        <w:ind w:firstLine="720"/>
        <w:rPr>
          <w:rFonts w:ascii="Times New Roman" w:hAnsi="Times New Roman"/>
          <w:sz w:val="24"/>
          <w:szCs w:val="24"/>
        </w:rPr>
      </w:pPr>
      <w:r>
        <w:rPr>
          <w:rFonts w:ascii="Times New Roman" w:hAnsi="Times New Roman"/>
          <w:sz w:val="24"/>
          <w:szCs w:val="24"/>
        </w:rPr>
        <w:lastRenderedPageBreak/>
        <w:t xml:space="preserve">Technology is constantly evolving and the craze </w:t>
      </w:r>
      <w:r w:rsidR="00757B19" w:rsidRPr="00ED5C5B">
        <w:rPr>
          <w:rFonts w:ascii="Times New Roman" w:hAnsi="Times New Roman"/>
          <w:sz w:val="24"/>
          <w:szCs w:val="24"/>
        </w:rPr>
        <w:t xml:space="preserve">to make the most </w:t>
      </w:r>
      <w:r w:rsidR="003F28E8">
        <w:rPr>
          <w:rFonts w:ascii="Times New Roman" w:hAnsi="Times New Roman"/>
          <w:sz w:val="24"/>
          <w:szCs w:val="24"/>
        </w:rPr>
        <w:t>out of</w:t>
      </w:r>
      <w:r>
        <w:rPr>
          <w:rFonts w:ascii="Times New Roman" w:hAnsi="Times New Roman"/>
          <w:sz w:val="24"/>
          <w:szCs w:val="24"/>
        </w:rPr>
        <w:t xml:space="preserve"> a small</w:t>
      </w:r>
      <w:r w:rsidR="00396360" w:rsidRPr="00ED5C5B">
        <w:rPr>
          <w:rFonts w:ascii="Times New Roman" w:hAnsi="Times New Roman"/>
          <w:sz w:val="24"/>
          <w:szCs w:val="24"/>
        </w:rPr>
        <w:t xml:space="preserve"> amount of</w:t>
      </w:r>
      <w:r w:rsidR="008C50B3" w:rsidRPr="00ED5C5B">
        <w:rPr>
          <w:rFonts w:ascii="Times New Roman" w:hAnsi="Times New Roman"/>
          <w:sz w:val="24"/>
          <w:szCs w:val="24"/>
        </w:rPr>
        <w:t xml:space="preserve"> </w:t>
      </w:r>
      <w:r w:rsidR="00A4382A" w:rsidRPr="00ED5C5B">
        <w:rPr>
          <w:rFonts w:ascii="Times New Roman" w:hAnsi="Times New Roman"/>
          <w:sz w:val="24"/>
          <w:szCs w:val="24"/>
        </w:rPr>
        <w:t>space</w:t>
      </w:r>
      <w:r w:rsidR="00DE2879">
        <w:rPr>
          <w:rFonts w:ascii="Times New Roman" w:hAnsi="Times New Roman"/>
          <w:sz w:val="24"/>
          <w:szCs w:val="24"/>
        </w:rPr>
        <w:t xml:space="preserve"> causes</w:t>
      </w:r>
      <w:r w:rsidR="00EF32DF">
        <w:rPr>
          <w:rFonts w:ascii="Times New Roman" w:hAnsi="Times New Roman"/>
          <w:sz w:val="24"/>
          <w:szCs w:val="24"/>
        </w:rPr>
        <w:t xml:space="preserve"> users </w:t>
      </w:r>
      <w:r w:rsidR="00DE2879">
        <w:rPr>
          <w:rFonts w:ascii="Times New Roman" w:hAnsi="Times New Roman"/>
          <w:sz w:val="24"/>
          <w:szCs w:val="24"/>
        </w:rPr>
        <w:t xml:space="preserve">to </w:t>
      </w:r>
      <w:commentRangeStart w:id="0"/>
      <w:r w:rsidR="00EF32DF">
        <w:rPr>
          <w:rFonts w:ascii="Times New Roman" w:hAnsi="Times New Roman"/>
          <w:sz w:val="24"/>
          <w:szCs w:val="24"/>
        </w:rPr>
        <w:t>anxiously await their new</w:t>
      </w:r>
      <w:r w:rsidR="00757B19" w:rsidRPr="00ED5C5B">
        <w:rPr>
          <w:rFonts w:ascii="Times New Roman" w:hAnsi="Times New Roman"/>
          <w:sz w:val="24"/>
          <w:szCs w:val="24"/>
        </w:rPr>
        <w:t xml:space="preserve"> </w:t>
      </w:r>
      <w:r w:rsidR="008C50B3" w:rsidRPr="00ED5C5B">
        <w:rPr>
          <w:rFonts w:ascii="Times New Roman" w:hAnsi="Times New Roman"/>
          <w:sz w:val="24"/>
          <w:szCs w:val="24"/>
        </w:rPr>
        <w:t xml:space="preserve">release. </w:t>
      </w:r>
      <w:r w:rsidR="00757B19" w:rsidRPr="00ED5C5B">
        <w:rPr>
          <w:rFonts w:ascii="Times New Roman" w:hAnsi="Times New Roman"/>
          <w:sz w:val="24"/>
          <w:szCs w:val="24"/>
        </w:rPr>
        <w:t xml:space="preserve"> </w:t>
      </w:r>
      <w:r w:rsidR="00EF32DF">
        <w:rPr>
          <w:rFonts w:ascii="Times New Roman" w:hAnsi="Times New Roman"/>
          <w:sz w:val="24"/>
          <w:szCs w:val="24"/>
        </w:rPr>
        <w:t>Upon a</w:t>
      </w:r>
      <w:r w:rsidR="008C50B3" w:rsidRPr="00ED5C5B">
        <w:rPr>
          <w:rFonts w:ascii="Times New Roman" w:hAnsi="Times New Roman"/>
          <w:sz w:val="24"/>
          <w:szCs w:val="24"/>
        </w:rPr>
        <w:t xml:space="preserve"> new release </w:t>
      </w:r>
      <w:r w:rsidR="00544993">
        <w:rPr>
          <w:rFonts w:ascii="Times New Roman" w:hAnsi="Times New Roman"/>
          <w:sz w:val="24"/>
          <w:szCs w:val="24"/>
        </w:rPr>
        <w:t>m</w:t>
      </w:r>
      <w:r w:rsidR="00EF32DF">
        <w:rPr>
          <w:rFonts w:ascii="Times New Roman" w:hAnsi="Times New Roman"/>
          <w:sz w:val="24"/>
          <w:szCs w:val="24"/>
        </w:rPr>
        <w:t xml:space="preserve">any </w:t>
      </w:r>
      <w:r w:rsidR="00DE2879">
        <w:rPr>
          <w:rFonts w:ascii="Times New Roman" w:hAnsi="Times New Roman"/>
          <w:sz w:val="24"/>
          <w:szCs w:val="24"/>
        </w:rPr>
        <w:t xml:space="preserve">seem </w:t>
      </w:r>
      <w:r w:rsidR="00544993">
        <w:rPr>
          <w:rFonts w:ascii="Times New Roman" w:hAnsi="Times New Roman"/>
          <w:sz w:val="24"/>
          <w:szCs w:val="24"/>
        </w:rPr>
        <w:t>obsessed with</w:t>
      </w:r>
      <w:r>
        <w:rPr>
          <w:rFonts w:ascii="Times New Roman" w:hAnsi="Times New Roman"/>
          <w:sz w:val="24"/>
          <w:szCs w:val="24"/>
        </w:rPr>
        <w:t xml:space="preserve"> </w:t>
      </w:r>
      <w:r w:rsidR="00544993">
        <w:rPr>
          <w:rFonts w:ascii="Times New Roman" w:hAnsi="Times New Roman"/>
          <w:sz w:val="24"/>
          <w:szCs w:val="24"/>
        </w:rPr>
        <w:t>obtaining</w:t>
      </w:r>
      <w:r>
        <w:rPr>
          <w:rFonts w:ascii="Times New Roman" w:hAnsi="Times New Roman"/>
          <w:sz w:val="24"/>
          <w:szCs w:val="24"/>
        </w:rPr>
        <w:t xml:space="preserve"> </w:t>
      </w:r>
      <w:r w:rsidR="00EF32DF">
        <w:rPr>
          <w:rFonts w:ascii="Times New Roman" w:hAnsi="Times New Roman"/>
          <w:sz w:val="24"/>
          <w:szCs w:val="24"/>
        </w:rPr>
        <w:t>the</w:t>
      </w:r>
      <w:r w:rsidR="00DE2879">
        <w:rPr>
          <w:rFonts w:ascii="Times New Roman" w:hAnsi="Times New Roman"/>
          <w:sz w:val="24"/>
          <w:szCs w:val="24"/>
        </w:rPr>
        <w:t>se</w:t>
      </w:r>
      <w:r w:rsidR="00EF32DF">
        <w:rPr>
          <w:rFonts w:ascii="Times New Roman" w:hAnsi="Times New Roman"/>
          <w:sz w:val="24"/>
          <w:szCs w:val="24"/>
        </w:rPr>
        <w:t xml:space="preserve"> new gadget(s)</w:t>
      </w:r>
      <w:r w:rsidR="008C50B3" w:rsidRPr="00ED5C5B">
        <w:rPr>
          <w:rFonts w:ascii="Times New Roman" w:hAnsi="Times New Roman"/>
          <w:sz w:val="24"/>
          <w:szCs w:val="24"/>
        </w:rPr>
        <w:t xml:space="preserve"> </w:t>
      </w:r>
      <w:r w:rsidR="006108CF" w:rsidRPr="00ED5C5B">
        <w:rPr>
          <w:rFonts w:ascii="Times New Roman" w:hAnsi="Times New Roman"/>
          <w:sz w:val="24"/>
          <w:szCs w:val="24"/>
        </w:rPr>
        <w:t>regardless</w:t>
      </w:r>
      <w:r w:rsidR="008C50B3" w:rsidRPr="00ED5C5B">
        <w:rPr>
          <w:rFonts w:ascii="Times New Roman" w:hAnsi="Times New Roman"/>
          <w:sz w:val="24"/>
          <w:szCs w:val="24"/>
        </w:rPr>
        <w:t xml:space="preserve"> of the </w:t>
      </w:r>
      <w:r w:rsidR="00B6571D" w:rsidRPr="00ED5C5B">
        <w:rPr>
          <w:rFonts w:ascii="Times New Roman" w:hAnsi="Times New Roman"/>
          <w:sz w:val="24"/>
          <w:szCs w:val="24"/>
        </w:rPr>
        <w:t xml:space="preserve">strain </w:t>
      </w:r>
      <w:r w:rsidR="008C50B3" w:rsidRPr="00ED5C5B">
        <w:rPr>
          <w:rFonts w:ascii="Times New Roman" w:hAnsi="Times New Roman"/>
          <w:sz w:val="24"/>
          <w:szCs w:val="24"/>
        </w:rPr>
        <w:t xml:space="preserve">that it could </w:t>
      </w:r>
      <w:r w:rsidR="00EF32DF">
        <w:rPr>
          <w:rFonts w:ascii="Times New Roman" w:hAnsi="Times New Roman"/>
          <w:sz w:val="24"/>
          <w:szCs w:val="24"/>
        </w:rPr>
        <w:t>impose</w:t>
      </w:r>
      <w:r w:rsidR="00EF32DF" w:rsidRPr="00ED5C5B">
        <w:rPr>
          <w:rFonts w:ascii="Times New Roman" w:hAnsi="Times New Roman"/>
          <w:sz w:val="24"/>
          <w:szCs w:val="24"/>
        </w:rPr>
        <w:t xml:space="preserve"> </w:t>
      </w:r>
      <w:r>
        <w:rPr>
          <w:rFonts w:ascii="Times New Roman" w:hAnsi="Times New Roman"/>
          <w:sz w:val="24"/>
          <w:szCs w:val="24"/>
        </w:rPr>
        <w:t>on their</w:t>
      </w:r>
      <w:r w:rsidR="008C50B3" w:rsidRPr="00ED5C5B">
        <w:rPr>
          <w:rFonts w:ascii="Times New Roman" w:hAnsi="Times New Roman"/>
          <w:sz w:val="24"/>
          <w:szCs w:val="24"/>
        </w:rPr>
        <w:t xml:space="preserve"> </w:t>
      </w:r>
      <w:r w:rsidR="00EF32DF">
        <w:rPr>
          <w:rFonts w:ascii="Times New Roman" w:hAnsi="Times New Roman"/>
          <w:sz w:val="24"/>
          <w:szCs w:val="24"/>
        </w:rPr>
        <w:t xml:space="preserve">reserve entertainment </w:t>
      </w:r>
      <w:r w:rsidR="008C50B3" w:rsidRPr="00ED5C5B">
        <w:rPr>
          <w:rFonts w:ascii="Times New Roman" w:hAnsi="Times New Roman"/>
          <w:sz w:val="24"/>
          <w:szCs w:val="24"/>
        </w:rPr>
        <w:t>budget</w:t>
      </w:r>
      <w:r>
        <w:rPr>
          <w:rFonts w:ascii="Times New Roman" w:hAnsi="Times New Roman"/>
          <w:sz w:val="24"/>
          <w:szCs w:val="24"/>
        </w:rPr>
        <w:t xml:space="preserve">. </w:t>
      </w:r>
      <w:r w:rsidR="00EF32DF">
        <w:rPr>
          <w:rFonts w:ascii="Times New Roman" w:hAnsi="Times New Roman"/>
          <w:sz w:val="24"/>
          <w:szCs w:val="24"/>
        </w:rPr>
        <w:t xml:space="preserve"> When acquiring these new items, there is</w:t>
      </w:r>
      <w:r>
        <w:rPr>
          <w:rFonts w:ascii="Times New Roman" w:hAnsi="Times New Roman"/>
          <w:sz w:val="24"/>
          <w:szCs w:val="24"/>
        </w:rPr>
        <w:t xml:space="preserve"> likely a</w:t>
      </w:r>
      <w:r w:rsidR="00F802A0">
        <w:rPr>
          <w:rFonts w:ascii="Times New Roman" w:hAnsi="Times New Roman"/>
          <w:sz w:val="24"/>
          <w:szCs w:val="24"/>
        </w:rPr>
        <w:t xml:space="preserve"> </w:t>
      </w:r>
      <w:r w:rsidR="00B6571D" w:rsidRPr="00ED5C5B">
        <w:rPr>
          <w:rFonts w:ascii="Times New Roman" w:hAnsi="Times New Roman"/>
          <w:sz w:val="24"/>
          <w:szCs w:val="24"/>
        </w:rPr>
        <w:t xml:space="preserve">learning </w:t>
      </w:r>
      <w:commentRangeStart w:id="1"/>
      <w:r w:rsidR="00B6571D" w:rsidRPr="00ED5C5B">
        <w:rPr>
          <w:rFonts w:ascii="Times New Roman" w:hAnsi="Times New Roman"/>
          <w:sz w:val="24"/>
          <w:szCs w:val="24"/>
        </w:rPr>
        <w:t>curb</w:t>
      </w:r>
      <w:r>
        <w:rPr>
          <w:rFonts w:ascii="Times New Roman" w:hAnsi="Times New Roman"/>
          <w:sz w:val="24"/>
          <w:szCs w:val="24"/>
        </w:rPr>
        <w:t xml:space="preserve"> </w:t>
      </w:r>
      <w:commentRangeEnd w:id="1"/>
      <w:r w:rsidR="00B41EF1">
        <w:rPr>
          <w:rStyle w:val="CommentReference"/>
        </w:rPr>
        <w:commentReference w:id="1"/>
      </w:r>
      <w:r w:rsidR="00EF32DF">
        <w:rPr>
          <w:rFonts w:ascii="Times New Roman" w:hAnsi="Times New Roman"/>
          <w:sz w:val="24"/>
          <w:szCs w:val="24"/>
        </w:rPr>
        <w:t>with</w:t>
      </w:r>
      <w:r w:rsidR="008C50B3" w:rsidRPr="00ED5C5B">
        <w:rPr>
          <w:rFonts w:ascii="Times New Roman" w:hAnsi="Times New Roman"/>
          <w:sz w:val="24"/>
          <w:szCs w:val="24"/>
        </w:rPr>
        <w:t xml:space="preserve"> becom</w:t>
      </w:r>
      <w:r w:rsidR="00EF32DF">
        <w:rPr>
          <w:rFonts w:ascii="Times New Roman" w:hAnsi="Times New Roman"/>
          <w:sz w:val="24"/>
          <w:szCs w:val="24"/>
        </w:rPr>
        <w:t>ing</w:t>
      </w:r>
      <w:r w:rsidR="008C50B3" w:rsidRPr="00ED5C5B">
        <w:rPr>
          <w:rFonts w:ascii="Times New Roman" w:hAnsi="Times New Roman"/>
          <w:sz w:val="24"/>
          <w:szCs w:val="24"/>
        </w:rPr>
        <w:t xml:space="preserve"> familiar with th</w:t>
      </w:r>
      <w:r>
        <w:rPr>
          <w:rFonts w:ascii="Times New Roman" w:hAnsi="Times New Roman"/>
          <w:sz w:val="24"/>
          <w:szCs w:val="24"/>
        </w:rPr>
        <w:t>e</w:t>
      </w:r>
      <w:r w:rsidR="00EF32DF">
        <w:rPr>
          <w:rFonts w:ascii="Times New Roman" w:hAnsi="Times New Roman"/>
          <w:sz w:val="24"/>
          <w:szCs w:val="24"/>
        </w:rPr>
        <w:t>ir</w:t>
      </w:r>
      <w:r>
        <w:rPr>
          <w:rFonts w:ascii="Times New Roman" w:hAnsi="Times New Roman"/>
          <w:sz w:val="24"/>
          <w:szCs w:val="24"/>
        </w:rPr>
        <w:t xml:space="preserve"> new</w:t>
      </w:r>
      <w:r w:rsidR="00F802A0">
        <w:rPr>
          <w:rFonts w:ascii="Times New Roman" w:hAnsi="Times New Roman"/>
          <w:sz w:val="24"/>
          <w:szCs w:val="24"/>
        </w:rPr>
        <w:t xml:space="preserve"> </w:t>
      </w:r>
      <w:r w:rsidR="00EF32DF">
        <w:rPr>
          <w:rFonts w:ascii="Times New Roman" w:hAnsi="Times New Roman"/>
          <w:sz w:val="24"/>
          <w:szCs w:val="24"/>
        </w:rPr>
        <w:t>toy</w:t>
      </w:r>
      <w:r>
        <w:rPr>
          <w:rFonts w:ascii="Times New Roman" w:hAnsi="Times New Roman"/>
          <w:sz w:val="24"/>
          <w:szCs w:val="24"/>
        </w:rPr>
        <w:t xml:space="preserve">s. </w:t>
      </w:r>
      <w:r w:rsidR="00EF32DF">
        <w:rPr>
          <w:rFonts w:ascii="Times New Roman" w:hAnsi="Times New Roman"/>
          <w:sz w:val="24"/>
          <w:szCs w:val="24"/>
        </w:rPr>
        <w:t xml:space="preserve">Usually an avid gadget geek will use the Internet to do research about </w:t>
      </w:r>
      <w:r w:rsidR="00F802A0">
        <w:rPr>
          <w:rFonts w:ascii="Times New Roman" w:hAnsi="Times New Roman"/>
          <w:sz w:val="24"/>
          <w:szCs w:val="24"/>
        </w:rPr>
        <w:t xml:space="preserve">a </w:t>
      </w:r>
      <w:r>
        <w:rPr>
          <w:rFonts w:ascii="Times New Roman" w:hAnsi="Times New Roman"/>
          <w:sz w:val="24"/>
          <w:szCs w:val="24"/>
        </w:rPr>
        <w:t xml:space="preserve">new release, </w:t>
      </w:r>
      <w:r w:rsidR="00EF32DF">
        <w:rPr>
          <w:rFonts w:ascii="Times New Roman" w:hAnsi="Times New Roman"/>
          <w:sz w:val="24"/>
          <w:szCs w:val="24"/>
        </w:rPr>
        <w:t>if information is available to be found</w:t>
      </w:r>
      <w:r w:rsidR="003F28E8">
        <w:rPr>
          <w:rFonts w:ascii="Times New Roman" w:hAnsi="Times New Roman"/>
          <w:sz w:val="24"/>
          <w:szCs w:val="24"/>
        </w:rPr>
        <w:t>, but</w:t>
      </w:r>
      <w:r w:rsidR="00891C1A">
        <w:rPr>
          <w:rFonts w:ascii="Times New Roman" w:hAnsi="Times New Roman"/>
          <w:sz w:val="24"/>
          <w:szCs w:val="24"/>
        </w:rPr>
        <w:t xml:space="preserve"> </w:t>
      </w:r>
      <w:r>
        <w:rPr>
          <w:rFonts w:ascii="Times New Roman" w:hAnsi="Times New Roman"/>
          <w:sz w:val="24"/>
          <w:szCs w:val="24"/>
        </w:rPr>
        <w:t xml:space="preserve">there will always be </w:t>
      </w:r>
      <w:r w:rsidR="00942150">
        <w:rPr>
          <w:rFonts w:ascii="Times New Roman" w:hAnsi="Times New Roman"/>
          <w:sz w:val="24"/>
          <w:szCs w:val="24"/>
        </w:rPr>
        <w:t xml:space="preserve">a </w:t>
      </w:r>
      <w:r w:rsidR="008F6A8B" w:rsidRPr="00ED5C5B">
        <w:rPr>
          <w:rFonts w:ascii="Times New Roman" w:hAnsi="Times New Roman"/>
          <w:sz w:val="24"/>
          <w:szCs w:val="24"/>
        </w:rPr>
        <w:t>setback</w:t>
      </w:r>
      <w:r w:rsidR="00FD3B27" w:rsidRPr="00ED5C5B">
        <w:rPr>
          <w:rFonts w:ascii="Times New Roman" w:hAnsi="Times New Roman"/>
          <w:sz w:val="24"/>
          <w:szCs w:val="24"/>
        </w:rPr>
        <w:t xml:space="preserve"> </w:t>
      </w:r>
      <w:r>
        <w:rPr>
          <w:rFonts w:ascii="Times New Roman" w:hAnsi="Times New Roman"/>
          <w:sz w:val="24"/>
          <w:szCs w:val="24"/>
        </w:rPr>
        <w:t xml:space="preserve">until they </w:t>
      </w:r>
      <w:r w:rsidR="00891C1A">
        <w:rPr>
          <w:rFonts w:ascii="Times New Roman" w:hAnsi="Times New Roman"/>
          <w:sz w:val="24"/>
          <w:szCs w:val="24"/>
        </w:rPr>
        <w:t xml:space="preserve">are fully </w:t>
      </w:r>
      <w:r w:rsidR="00942150">
        <w:rPr>
          <w:rFonts w:ascii="Times New Roman" w:hAnsi="Times New Roman"/>
          <w:sz w:val="24"/>
          <w:szCs w:val="24"/>
        </w:rPr>
        <w:t>acquainted</w:t>
      </w:r>
      <w:r>
        <w:rPr>
          <w:rFonts w:ascii="Times New Roman" w:hAnsi="Times New Roman"/>
          <w:sz w:val="24"/>
          <w:szCs w:val="24"/>
        </w:rPr>
        <w:t xml:space="preserve"> with the product</w:t>
      </w:r>
      <w:commentRangeEnd w:id="0"/>
      <w:r w:rsidR="00B41EF1">
        <w:rPr>
          <w:rStyle w:val="CommentReference"/>
        </w:rPr>
        <w:commentReference w:id="0"/>
      </w:r>
      <w:r>
        <w:rPr>
          <w:rFonts w:ascii="Times New Roman" w:hAnsi="Times New Roman"/>
          <w:sz w:val="24"/>
          <w:szCs w:val="24"/>
        </w:rPr>
        <w:t>.</w:t>
      </w:r>
      <w:r w:rsidR="008F6A8B" w:rsidRPr="00ED5C5B">
        <w:rPr>
          <w:rFonts w:ascii="Times New Roman" w:hAnsi="Times New Roman"/>
          <w:sz w:val="24"/>
          <w:szCs w:val="24"/>
        </w:rPr>
        <w:t xml:space="preserve"> </w:t>
      </w:r>
      <w:r w:rsidR="00942150">
        <w:rPr>
          <w:rFonts w:ascii="Times New Roman" w:hAnsi="Times New Roman"/>
          <w:sz w:val="24"/>
          <w:szCs w:val="24"/>
        </w:rPr>
        <w:t>S</w:t>
      </w:r>
      <w:r w:rsidR="004A3AD2" w:rsidRPr="00ED5C5B">
        <w:rPr>
          <w:rFonts w:ascii="Times New Roman" w:hAnsi="Times New Roman"/>
          <w:sz w:val="24"/>
          <w:szCs w:val="24"/>
        </w:rPr>
        <w:t xml:space="preserve">ince the introduction of the </w:t>
      </w:r>
      <w:r w:rsidR="007F06D8">
        <w:rPr>
          <w:rFonts w:ascii="Times New Roman" w:hAnsi="Times New Roman"/>
          <w:sz w:val="24"/>
          <w:szCs w:val="24"/>
        </w:rPr>
        <w:t>Internet</w:t>
      </w:r>
      <w:r w:rsidR="007D4707">
        <w:rPr>
          <w:rFonts w:ascii="Times New Roman" w:hAnsi="Times New Roman"/>
          <w:sz w:val="24"/>
          <w:szCs w:val="24"/>
        </w:rPr>
        <w:t xml:space="preserve"> a.k.a.</w:t>
      </w:r>
      <w:r w:rsidR="007D4707" w:rsidRPr="007D4707">
        <w:rPr>
          <w:rFonts w:ascii="Times New Roman" w:hAnsi="Times New Roman"/>
          <w:sz w:val="24"/>
          <w:szCs w:val="24"/>
        </w:rPr>
        <w:t xml:space="preserve"> </w:t>
      </w:r>
      <w:r w:rsidR="007D4707" w:rsidRPr="00ED5C5B">
        <w:rPr>
          <w:rFonts w:ascii="Times New Roman" w:hAnsi="Times New Roman"/>
          <w:sz w:val="24"/>
          <w:szCs w:val="24"/>
        </w:rPr>
        <w:t>World Wide Web</w:t>
      </w:r>
      <w:r w:rsidR="00DE2879">
        <w:rPr>
          <w:rFonts w:ascii="Times New Roman" w:hAnsi="Times New Roman"/>
          <w:sz w:val="24"/>
          <w:szCs w:val="24"/>
        </w:rPr>
        <w:t xml:space="preserve"> (WWW)</w:t>
      </w:r>
      <w:r w:rsidR="007D4707" w:rsidRPr="00ED5C5B">
        <w:rPr>
          <w:rFonts w:ascii="Times New Roman" w:hAnsi="Times New Roman"/>
          <w:sz w:val="24"/>
          <w:szCs w:val="24"/>
        </w:rPr>
        <w:t xml:space="preserve"> </w:t>
      </w:r>
      <w:r w:rsidR="004A3AD2" w:rsidRPr="00ED5C5B">
        <w:rPr>
          <w:rFonts w:ascii="Times New Roman" w:hAnsi="Times New Roman"/>
          <w:sz w:val="24"/>
          <w:szCs w:val="24"/>
        </w:rPr>
        <w:t xml:space="preserve">to the public in 1991, </w:t>
      </w:r>
      <w:r w:rsidR="007D4707">
        <w:rPr>
          <w:rFonts w:ascii="Times New Roman" w:hAnsi="Times New Roman"/>
          <w:sz w:val="24"/>
          <w:szCs w:val="24"/>
        </w:rPr>
        <w:t xml:space="preserve">it has helped </w:t>
      </w:r>
      <w:r w:rsidR="00DE2879">
        <w:rPr>
          <w:rFonts w:ascii="Times New Roman" w:hAnsi="Times New Roman"/>
          <w:sz w:val="24"/>
          <w:szCs w:val="24"/>
        </w:rPr>
        <w:t>feed</w:t>
      </w:r>
      <w:r w:rsidR="007D4707">
        <w:rPr>
          <w:rFonts w:ascii="Times New Roman" w:hAnsi="Times New Roman"/>
          <w:sz w:val="24"/>
          <w:szCs w:val="24"/>
        </w:rPr>
        <w:t xml:space="preserve"> that gadget geek obsession. S</w:t>
      </w:r>
      <w:r w:rsidR="00942150">
        <w:rPr>
          <w:rFonts w:ascii="Times New Roman" w:hAnsi="Times New Roman"/>
          <w:sz w:val="24"/>
          <w:szCs w:val="24"/>
        </w:rPr>
        <w:t xml:space="preserve">ociety </w:t>
      </w:r>
      <w:r w:rsidR="007D4707">
        <w:rPr>
          <w:rFonts w:ascii="Times New Roman" w:hAnsi="Times New Roman"/>
          <w:sz w:val="24"/>
          <w:szCs w:val="24"/>
        </w:rPr>
        <w:t xml:space="preserve">itself </w:t>
      </w:r>
      <w:r w:rsidR="00942150">
        <w:rPr>
          <w:rFonts w:ascii="Times New Roman" w:hAnsi="Times New Roman"/>
          <w:sz w:val="24"/>
          <w:szCs w:val="24"/>
        </w:rPr>
        <w:t xml:space="preserve">has had a </w:t>
      </w:r>
      <w:r w:rsidR="00544993" w:rsidRPr="00ED5C5B">
        <w:rPr>
          <w:rFonts w:ascii="Times New Roman" w:hAnsi="Times New Roman"/>
          <w:sz w:val="24"/>
          <w:szCs w:val="24"/>
        </w:rPr>
        <w:t>cons</w:t>
      </w:r>
      <w:r w:rsidR="00544993">
        <w:rPr>
          <w:rFonts w:ascii="Times New Roman" w:hAnsi="Times New Roman"/>
          <w:sz w:val="24"/>
          <w:szCs w:val="24"/>
        </w:rPr>
        <w:t>istent</w:t>
      </w:r>
      <w:r w:rsidR="004A3AD2" w:rsidRPr="00ED5C5B">
        <w:rPr>
          <w:rFonts w:ascii="Times New Roman" w:hAnsi="Times New Roman"/>
          <w:sz w:val="24"/>
          <w:szCs w:val="24"/>
        </w:rPr>
        <w:t xml:space="preserve"> </w:t>
      </w:r>
      <w:r w:rsidR="00942150">
        <w:rPr>
          <w:rFonts w:ascii="Times New Roman" w:hAnsi="Times New Roman"/>
          <w:sz w:val="24"/>
          <w:szCs w:val="24"/>
        </w:rPr>
        <w:t>movement</w:t>
      </w:r>
      <w:r w:rsidR="00942150" w:rsidRPr="00ED5C5B">
        <w:rPr>
          <w:rFonts w:ascii="Times New Roman" w:hAnsi="Times New Roman"/>
          <w:sz w:val="24"/>
          <w:szCs w:val="24"/>
        </w:rPr>
        <w:t xml:space="preserve"> </w:t>
      </w:r>
      <w:r w:rsidR="004A3AD2" w:rsidRPr="00ED5C5B">
        <w:rPr>
          <w:rFonts w:ascii="Times New Roman" w:hAnsi="Times New Roman"/>
          <w:sz w:val="24"/>
          <w:szCs w:val="24"/>
        </w:rPr>
        <w:t>to stay abreast of the latest and greatest technical equipment</w:t>
      </w:r>
      <w:r w:rsidR="007D4707">
        <w:rPr>
          <w:rFonts w:ascii="Times New Roman" w:hAnsi="Times New Roman"/>
          <w:sz w:val="24"/>
          <w:szCs w:val="24"/>
        </w:rPr>
        <w:t xml:space="preserve"> because the Internet helps put users in “the know” within minutes; without the need to leave their home</w:t>
      </w:r>
      <w:r w:rsidR="004A3AD2" w:rsidRPr="00ED5C5B">
        <w:rPr>
          <w:rFonts w:ascii="Times New Roman" w:hAnsi="Times New Roman"/>
          <w:sz w:val="24"/>
          <w:szCs w:val="24"/>
        </w:rPr>
        <w:t xml:space="preserve">. </w:t>
      </w:r>
      <w:r w:rsidR="00F13210" w:rsidRPr="00ED5C5B">
        <w:rPr>
          <w:rFonts w:ascii="Times New Roman" w:hAnsi="Times New Roman"/>
          <w:sz w:val="24"/>
          <w:szCs w:val="24"/>
        </w:rPr>
        <w:t xml:space="preserve">Tim Berners-Lee </w:t>
      </w:r>
      <w:r w:rsidR="007D4707">
        <w:rPr>
          <w:rFonts w:ascii="Times New Roman" w:hAnsi="Times New Roman"/>
          <w:sz w:val="24"/>
          <w:szCs w:val="24"/>
        </w:rPr>
        <w:t xml:space="preserve">was the inventor of the </w:t>
      </w:r>
      <w:commentRangeStart w:id="2"/>
      <w:r w:rsidR="007D4707">
        <w:rPr>
          <w:rFonts w:ascii="Times New Roman" w:hAnsi="Times New Roman"/>
          <w:sz w:val="24"/>
          <w:szCs w:val="24"/>
        </w:rPr>
        <w:t xml:space="preserve">Internet </w:t>
      </w:r>
      <w:commentRangeEnd w:id="2"/>
      <w:r w:rsidR="00B41EF1">
        <w:rPr>
          <w:rStyle w:val="CommentReference"/>
        </w:rPr>
        <w:commentReference w:id="2"/>
      </w:r>
      <w:r w:rsidR="007D4707">
        <w:rPr>
          <w:rFonts w:ascii="Times New Roman" w:hAnsi="Times New Roman"/>
          <w:sz w:val="24"/>
          <w:szCs w:val="24"/>
        </w:rPr>
        <w:t xml:space="preserve">and at the time of its public use, he </w:t>
      </w:r>
      <w:r w:rsidR="00F13210" w:rsidRPr="00ED5C5B">
        <w:rPr>
          <w:rFonts w:ascii="Times New Roman" w:hAnsi="Times New Roman"/>
          <w:sz w:val="24"/>
          <w:szCs w:val="24"/>
        </w:rPr>
        <w:t xml:space="preserve">may </w:t>
      </w:r>
      <w:r w:rsidR="008112BF">
        <w:rPr>
          <w:rFonts w:ascii="Times New Roman" w:hAnsi="Times New Roman"/>
          <w:sz w:val="24"/>
          <w:szCs w:val="24"/>
        </w:rPr>
        <w:t>have never</w:t>
      </w:r>
      <w:r w:rsidR="00F13210" w:rsidRPr="00ED5C5B">
        <w:rPr>
          <w:rFonts w:ascii="Times New Roman" w:hAnsi="Times New Roman"/>
          <w:sz w:val="24"/>
          <w:szCs w:val="24"/>
        </w:rPr>
        <w:t xml:space="preserve"> </w:t>
      </w:r>
      <w:r w:rsidR="00544993">
        <w:rPr>
          <w:rFonts w:ascii="Times New Roman" w:hAnsi="Times New Roman"/>
          <w:sz w:val="24"/>
          <w:szCs w:val="24"/>
        </w:rPr>
        <w:t>imagined</w:t>
      </w:r>
      <w:r w:rsidR="00F13210" w:rsidRPr="00ED5C5B">
        <w:rPr>
          <w:rFonts w:ascii="Times New Roman" w:hAnsi="Times New Roman"/>
          <w:sz w:val="24"/>
          <w:szCs w:val="24"/>
        </w:rPr>
        <w:t xml:space="preserve"> </w:t>
      </w:r>
      <w:r w:rsidR="007D4707">
        <w:rPr>
          <w:rFonts w:ascii="Times New Roman" w:hAnsi="Times New Roman"/>
          <w:sz w:val="24"/>
          <w:szCs w:val="24"/>
        </w:rPr>
        <w:t xml:space="preserve">how many people would use his invention. </w:t>
      </w:r>
    </w:p>
    <w:p w:rsidR="000701C6" w:rsidRPr="00ED5C5B" w:rsidRDefault="00DE2879" w:rsidP="00D607CE">
      <w:pPr>
        <w:spacing w:after="0" w:line="480" w:lineRule="auto"/>
        <w:ind w:firstLine="720"/>
        <w:rPr>
          <w:rFonts w:ascii="Times New Roman" w:hAnsi="Times New Roman"/>
          <w:sz w:val="24"/>
          <w:szCs w:val="24"/>
        </w:rPr>
      </w:pPr>
      <w:r>
        <w:rPr>
          <w:rFonts w:ascii="Times New Roman" w:hAnsi="Times New Roman"/>
          <w:sz w:val="24"/>
          <w:szCs w:val="24"/>
        </w:rPr>
        <w:t xml:space="preserve">Since the mid 90’s, scientists have believed the Internet was being strained to serve millions from a technology that was originally designed to serve thousands. </w:t>
      </w:r>
      <w:r w:rsidR="002E2647" w:rsidRPr="00ED5C5B">
        <w:rPr>
          <w:rFonts w:ascii="Times New Roman" w:hAnsi="Times New Roman"/>
          <w:sz w:val="24"/>
          <w:szCs w:val="24"/>
        </w:rPr>
        <w:t xml:space="preserve">With the quick success and rapid growth </w:t>
      </w:r>
      <w:r w:rsidR="00AC61B4" w:rsidRPr="00ED5C5B">
        <w:rPr>
          <w:rFonts w:ascii="Times New Roman" w:hAnsi="Times New Roman"/>
          <w:sz w:val="24"/>
          <w:szCs w:val="24"/>
        </w:rPr>
        <w:t xml:space="preserve">of the </w:t>
      </w:r>
      <w:r w:rsidR="007F06D8">
        <w:rPr>
          <w:rFonts w:ascii="Times New Roman" w:hAnsi="Times New Roman"/>
          <w:sz w:val="24"/>
          <w:szCs w:val="24"/>
        </w:rPr>
        <w:t>Internet</w:t>
      </w:r>
      <w:r w:rsidR="007D4707">
        <w:rPr>
          <w:rFonts w:ascii="Times New Roman" w:hAnsi="Times New Roman"/>
          <w:sz w:val="24"/>
          <w:szCs w:val="24"/>
        </w:rPr>
        <w:t>, along with smaller and better computers,</w:t>
      </w:r>
      <w:r w:rsidR="00AC61B4" w:rsidRPr="00ED5C5B">
        <w:rPr>
          <w:rFonts w:ascii="Times New Roman" w:hAnsi="Times New Roman"/>
          <w:sz w:val="24"/>
          <w:szCs w:val="24"/>
        </w:rPr>
        <w:t xml:space="preserve"> </w:t>
      </w:r>
      <w:r w:rsidR="007D4707">
        <w:rPr>
          <w:rFonts w:ascii="Times New Roman" w:hAnsi="Times New Roman"/>
          <w:sz w:val="24"/>
          <w:szCs w:val="24"/>
        </w:rPr>
        <w:t xml:space="preserve">most users may never </w:t>
      </w:r>
      <w:r>
        <w:rPr>
          <w:rFonts w:ascii="Times New Roman" w:hAnsi="Times New Roman"/>
          <w:sz w:val="24"/>
          <w:szCs w:val="24"/>
        </w:rPr>
        <w:t xml:space="preserve">have </w:t>
      </w:r>
      <w:r w:rsidR="007D4707">
        <w:rPr>
          <w:rFonts w:ascii="Times New Roman" w:hAnsi="Times New Roman"/>
          <w:sz w:val="24"/>
          <w:szCs w:val="24"/>
        </w:rPr>
        <w:t>imagine</w:t>
      </w:r>
      <w:r>
        <w:rPr>
          <w:rFonts w:ascii="Times New Roman" w:hAnsi="Times New Roman"/>
          <w:sz w:val="24"/>
          <w:szCs w:val="24"/>
        </w:rPr>
        <w:t>d</w:t>
      </w:r>
      <w:r w:rsidR="007D4707">
        <w:rPr>
          <w:rFonts w:ascii="Times New Roman" w:hAnsi="Times New Roman"/>
          <w:sz w:val="24"/>
          <w:szCs w:val="24"/>
        </w:rPr>
        <w:t xml:space="preserve"> that </w:t>
      </w:r>
      <w:r>
        <w:rPr>
          <w:rFonts w:ascii="Times New Roman" w:hAnsi="Times New Roman"/>
          <w:sz w:val="24"/>
          <w:szCs w:val="24"/>
        </w:rPr>
        <w:t>efforts</w:t>
      </w:r>
      <w:r w:rsidR="007D4707">
        <w:rPr>
          <w:rFonts w:ascii="Times New Roman" w:hAnsi="Times New Roman"/>
          <w:sz w:val="24"/>
          <w:szCs w:val="24"/>
        </w:rPr>
        <w:t xml:space="preserve"> towards </w:t>
      </w:r>
      <w:r>
        <w:rPr>
          <w:rFonts w:ascii="Times New Roman" w:hAnsi="Times New Roman"/>
          <w:sz w:val="24"/>
          <w:szCs w:val="24"/>
        </w:rPr>
        <w:t xml:space="preserve">building </w:t>
      </w:r>
      <w:r w:rsidR="007D4707">
        <w:rPr>
          <w:rFonts w:ascii="Times New Roman" w:hAnsi="Times New Roman"/>
          <w:sz w:val="24"/>
          <w:szCs w:val="24"/>
        </w:rPr>
        <w:t>a faster Internet would be underway</w:t>
      </w:r>
      <w:r>
        <w:rPr>
          <w:rFonts w:ascii="Times New Roman" w:hAnsi="Times New Roman"/>
          <w:sz w:val="24"/>
          <w:szCs w:val="24"/>
        </w:rPr>
        <w:t xml:space="preserve">. </w:t>
      </w:r>
      <w:r w:rsidR="00925BB0">
        <w:rPr>
          <w:rFonts w:ascii="Times New Roman" w:hAnsi="Times New Roman"/>
          <w:sz w:val="24"/>
          <w:szCs w:val="24"/>
        </w:rPr>
        <w:t xml:space="preserve">The answer to </w:t>
      </w:r>
      <w:r>
        <w:rPr>
          <w:rFonts w:ascii="Times New Roman" w:hAnsi="Times New Roman"/>
          <w:sz w:val="24"/>
          <w:szCs w:val="24"/>
        </w:rPr>
        <w:t xml:space="preserve">creating </w:t>
      </w:r>
      <w:r w:rsidR="00925BB0">
        <w:rPr>
          <w:rFonts w:ascii="Times New Roman" w:hAnsi="Times New Roman"/>
          <w:sz w:val="24"/>
          <w:szCs w:val="24"/>
        </w:rPr>
        <w:t>a better Internet resulted in a</w:t>
      </w:r>
      <w:r w:rsidR="005046B8">
        <w:rPr>
          <w:rFonts w:ascii="Times New Roman" w:hAnsi="Times New Roman"/>
          <w:sz w:val="24"/>
          <w:szCs w:val="24"/>
        </w:rPr>
        <w:t xml:space="preserve"> Next Generation Internet </w:t>
      </w:r>
      <w:r w:rsidR="00F93A8B">
        <w:rPr>
          <w:rFonts w:ascii="Times New Roman" w:hAnsi="Times New Roman"/>
          <w:sz w:val="24"/>
          <w:szCs w:val="24"/>
        </w:rPr>
        <w:t xml:space="preserve">(NGI) </w:t>
      </w:r>
      <w:r w:rsidR="005046B8">
        <w:rPr>
          <w:rFonts w:ascii="Times New Roman" w:hAnsi="Times New Roman"/>
          <w:sz w:val="24"/>
          <w:szCs w:val="24"/>
        </w:rPr>
        <w:t>t</w:t>
      </w:r>
      <w:r w:rsidR="00925BB0">
        <w:rPr>
          <w:rFonts w:ascii="Times New Roman" w:hAnsi="Times New Roman"/>
          <w:sz w:val="24"/>
          <w:szCs w:val="24"/>
        </w:rPr>
        <w:t>hat could</w:t>
      </w:r>
      <w:r w:rsidR="005046B8">
        <w:rPr>
          <w:rFonts w:ascii="Times New Roman" w:hAnsi="Times New Roman"/>
          <w:sz w:val="24"/>
          <w:szCs w:val="24"/>
        </w:rPr>
        <w:t xml:space="preserve"> serve the masses</w:t>
      </w:r>
      <w:r w:rsidR="00925BB0">
        <w:rPr>
          <w:rFonts w:ascii="Times New Roman" w:hAnsi="Times New Roman"/>
          <w:sz w:val="24"/>
          <w:szCs w:val="24"/>
        </w:rPr>
        <w:t>, faster</w:t>
      </w:r>
      <w:r w:rsidR="005046B8">
        <w:rPr>
          <w:rFonts w:ascii="Times New Roman" w:hAnsi="Times New Roman"/>
          <w:sz w:val="24"/>
          <w:szCs w:val="24"/>
        </w:rPr>
        <w:t>.</w:t>
      </w:r>
      <w:r w:rsidR="00525720" w:rsidRPr="00ED5C5B">
        <w:rPr>
          <w:rFonts w:ascii="Times New Roman" w:hAnsi="Times New Roman"/>
          <w:sz w:val="24"/>
          <w:szCs w:val="24"/>
        </w:rPr>
        <w:t xml:space="preserve"> </w:t>
      </w:r>
      <w:r w:rsidR="008B276A">
        <w:rPr>
          <w:rFonts w:ascii="Times New Roman" w:hAnsi="Times New Roman"/>
          <w:sz w:val="24"/>
          <w:szCs w:val="24"/>
        </w:rPr>
        <w:t>So</w:t>
      </w:r>
      <w:r w:rsidR="008B276A" w:rsidRPr="00ED5C5B">
        <w:rPr>
          <w:rFonts w:ascii="Times New Roman" w:hAnsi="Times New Roman"/>
          <w:sz w:val="24"/>
          <w:szCs w:val="24"/>
        </w:rPr>
        <w:t xml:space="preserve"> </w:t>
      </w:r>
      <w:r w:rsidR="00525720" w:rsidRPr="00ED5C5B">
        <w:rPr>
          <w:rFonts w:ascii="Times New Roman" w:hAnsi="Times New Roman"/>
          <w:sz w:val="24"/>
          <w:szCs w:val="24"/>
        </w:rPr>
        <w:t xml:space="preserve">1994 the United States government </w:t>
      </w:r>
      <w:r w:rsidR="00152F83" w:rsidRPr="00ED5C5B">
        <w:rPr>
          <w:rFonts w:ascii="Times New Roman" w:hAnsi="Times New Roman"/>
          <w:sz w:val="24"/>
          <w:szCs w:val="24"/>
        </w:rPr>
        <w:t xml:space="preserve">proposed </w:t>
      </w:r>
      <w:r w:rsidR="00525720" w:rsidRPr="00ED5C5B">
        <w:rPr>
          <w:rFonts w:ascii="Times New Roman" w:hAnsi="Times New Roman"/>
          <w:sz w:val="24"/>
          <w:szCs w:val="24"/>
        </w:rPr>
        <w:t xml:space="preserve">an idea of creating </w:t>
      </w:r>
      <w:r w:rsidR="008B276A">
        <w:rPr>
          <w:rFonts w:ascii="Times New Roman" w:hAnsi="Times New Roman"/>
          <w:sz w:val="24"/>
          <w:szCs w:val="24"/>
        </w:rPr>
        <w:t xml:space="preserve">the </w:t>
      </w:r>
      <w:r w:rsidR="00A96747" w:rsidRPr="00ED5C5B">
        <w:rPr>
          <w:rFonts w:ascii="Times New Roman" w:hAnsi="Times New Roman"/>
          <w:sz w:val="24"/>
          <w:szCs w:val="24"/>
        </w:rPr>
        <w:t xml:space="preserve">second </w:t>
      </w:r>
      <w:r w:rsidR="007F06D8">
        <w:rPr>
          <w:rFonts w:ascii="Times New Roman" w:hAnsi="Times New Roman"/>
          <w:sz w:val="24"/>
          <w:szCs w:val="24"/>
        </w:rPr>
        <w:t>Internet</w:t>
      </w:r>
      <w:r w:rsidR="007F06D8" w:rsidRPr="00ED5C5B" w:rsidDel="007F06D8">
        <w:rPr>
          <w:rFonts w:ascii="Times New Roman" w:hAnsi="Times New Roman"/>
          <w:sz w:val="24"/>
          <w:szCs w:val="24"/>
        </w:rPr>
        <w:t xml:space="preserve"> </w:t>
      </w:r>
      <w:r w:rsidR="00A96747" w:rsidRPr="00ED5C5B">
        <w:rPr>
          <w:rFonts w:ascii="Times New Roman" w:hAnsi="Times New Roman"/>
          <w:sz w:val="24"/>
          <w:szCs w:val="24"/>
        </w:rPr>
        <w:t>that essentially would surpass tod</w:t>
      </w:r>
      <w:commentRangeStart w:id="3"/>
      <w:r w:rsidR="00A96747" w:rsidRPr="00ED5C5B">
        <w:rPr>
          <w:rFonts w:ascii="Times New Roman" w:hAnsi="Times New Roman"/>
          <w:sz w:val="24"/>
          <w:szCs w:val="24"/>
        </w:rPr>
        <w:t xml:space="preserve">ay’s </w:t>
      </w:r>
      <w:r w:rsidR="007F06D8">
        <w:rPr>
          <w:rFonts w:ascii="Times New Roman" w:hAnsi="Times New Roman"/>
          <w:sz w:val="24"/>
          <w:szCs w:val="24"/>
        </w:rPr>
        <w:t>Internet</w:t>
      </w:r>
      <w:r w:rsidR="00CF6389">
        <w:rPr>
          <w:rFonts w:ascii="Times New Roman" w:hAnsi="Times New Roman"/>
          <w:sz w:val="24"/>
          <w:szCs w:val="24"/>
        </w:rPr>
        <w:t xml:space="preserve"> and this</w:t>
      </w:r>
      <w:r w:rsidR="004540CA">
        <w:rPr>
          <w:rFonts w:ascii="Times New Roman" w:hAnsi="Times New Roman"/>
          <w:sz w:val="24"/>
          <w:szCs w:val="24"/>
        </w:rPr>
        <w:t xml:space="preserve"> new </w:t>
      </w:r>
      <w:r w:rsidR="007F06D8">
        <w:rPr>
          <w:rFonts w:ascii="Times New Roman" w:hAnsi="Times New Roman"/>
          <w:sz w:val="24"/>
          <w:szCs w:val="24"/>
        </w:rPr>
        <w:t>Internet</w:t>
      </w:r>
      <w:r w:rsidR="007F06D8" w:rsidRPr="00ED5C5B" w:rsidDel="007F06D8">
        <w:rPr>
          <w:rFonts w:ascii="Times New Roman" w:hAnsi="Times New Roman"/>
          <w:sz w:val="24"/>
          <w:szCs w:val="24"/>
        </w:rPr>
        <w:t xml:space="preserve"> </w:t>
      </w:r>
      <w:r w:rsidR="004540CA">
        <w:rPr>
          <w:rFonts w:ascii="Times New Roman" w:hAnsi="Times New Roman"/>
          <w:sz w:val="24"/>
          <w:szCs w:val="24"/>
        </w:rPr>
        <w:t>would be known as</w:t>
      </w:r>
      <w:r w:rsidR="00A96747" w:rsidRPr="00ED5C5B">
        <w:rPr>
          <w:rFonts w:ascii="Times New Roman" w:hAnsi="Times New Roman"/>
          <w:sz w:val="24"/>
          <w:szCs w:val="24"/>
        </w:rPr>
        <w:t xml:space="preserve"> the </w:t>
      </w:r>
      <w:r w:rsidR="00152F83" w:rsidRPr="00ED5C5B">
        <w:rPr>
          <w:rFonts w:ascii="Times New Roman" w:hAnsi="Times New Roman"/>
          <w:sz w:val="24"/>
          <w:szCs w:val="24"/>
        </w:rPr>
        <w:t xml:space="preserve">Next Generation </w:t>
      </w:r>
      <w:r w:rsidR="007F06D8">
        <w:rPr>
          <w:rFonts w:ascii="Times New Roman" w:hAnsi="Times New Roman"/>
          <w:sz w:val="24"/>
          <w:szCs w:val="24"/>
        </w:rPr>
        <w:t>Internet</w:t>
      </w:r>
      <w:r w:rsidR="00A96747" w:rsidRPr="00ED5C5B">
        <w:rPr>
          <w:rFonts w:ascii="Times New Roman" w:hAnsi="Times New Roman"/>
          <w:sz w:val="24"/>
          <w:szCs w:val="24"/>
        </w:rPr>
        <w:t xml:space="preserve"> </w:t>
      </w:r>
      <w:r w:rsidR="004540CA">
        <w:rPr>
          <w:rFonts w:ascii="Times New Roman" w:hAnsi="Times New Roman"/>
          <w:sz w:val="24"/>
          <w:szCs w:val="24"/>
        </w:rPr>
        <w:t>Internet2.</w:t>
      </w:r>
      <w:commentRangeEnd w:id="3"/>
      <w:r w:rsidR="00B41EF1">
        <w:rPr>
          <w:rStyle w:val="CommentReference"/>
        </w:rPr>
        <w:commentReference w:id="3"/>
      </w:r>
      <w:r w:rsidR="004540CA">
        <w:rPr>
          <w:rFonts w:ascii="Times New Roman" w:hAnsi="Times New Roman"/>
          <w:sz w:val="24"/>
          <w:szCs w:val="24"/>
        </w:rPr>
        <w:t xml:space="preserve"> </w:t>
      </w:r>
      <w:r w:rsidR="00B07EAF" w:rsidRPr="00ED5C5B">
        <w:rPr>
          <w:rFonts w:ascii="Times New Roman" w:hAnsi="Times New Roman"/>
          <w:sz w:val="24"/>
          <w:szCs w:val="24"/>
        </w:rPr>
        <w:t xml:space="preserve"> </w:t>
      </w:r>
    </w:p>
    <w:p w:rsidR="003B60B8" w:rsidRPr="00ED5C5B" w:rsidRDefault="008D213A" w:rsidP="00D607CE">
      <w:pPr>
        <w:spacing w:after="0" w:line="480" w:lineRule="auto"/>
        <w:ind w:firstLine="720"/>
        <w:rPr>
          <w:rFonts w:ascii="Times New Roman" w:hAnsi="Times New Roman"/>
          <w:color w:val="000000"/>
          <w:sz w:val="24"/>
          <w:szCs w:val="24"/>
        </w:rPr>
      </w:pPr>
      <w:r>
        <w:rPr>
          <w:rFonts w:ascii="Times New Roman" w:hAnsi="Times New Roman"/>
          <w:sz w:val="24"/>
          <w:szCs w:val="24"/>
        </w:rPr>
        <w:t>Internet2</w:t>
      </w:r>
      <w:r w:rsidR="00C64C61" w:rsidRPr="00ED5C5B">
        <w:rPr>
          <w:rFonts w:ascii="Times New Roman" w:hAnsi="Times New Roman"/>
          <w:sz w:val="24"/>
          <w:szCs w:val="24"/>
        </w:rPr>
        <w:t xml:space="preserve"> </w:t>
      </w:r>
      <w:r w:rsidR="00F41D18">
        <w:rPr>
          <w:rFonts w:ascii="Times New Roman" w:hAnsi="Times New Roman"/>
          <w:sz w:val="24"/>
          <w:szCs w:val="24"/>
        </w:rPr>
        <w:t>i</w:t>
      </w:r>
      <w:r w:rsidR="00C64C61" w:rsidRPr="00ED5C5B">
        <w:rPr>
          <w:rFonts w:ascii="Times New Roman" w:hAnsi="Times New Roman"/>
          <w:sz w:val="24"/>
          <w:szCs w:val="24"/>
        </w:rPr>
        <w:t xml:space="preserve">s </w:t>
      </w:r>
      <w:r w:rsidR="008266F5">
        <w:rPr>
          <w:rFonts w:ascii="Times New Roman" w:hAnsi="Times New Roman"/>
          <w:sz w:val="24"/>
          <w:szCs w:val="24"/>
        </w:rPr>
        <w:t xml:space="preserve">a </w:t>
      </w:r>
      <w:r w:rsidR="00F41D18">
        <w:rPr>
          <w:rFonts w:ascii="Times New Roman" w:hAnsi="Times New Roman"/>
          <w:sz w:val="24"/>
          <w:szCs w:val="24"/>
        </w:rPr>
        <w:t>federally supported</w:t>
      </w:r>
      <w:r w:rsidR="00F41D18" w:rsidRPr="00ED5C5B">
        <w:rPr>
          <w:rFonts w:ascii="Times New Roman" w:hAnsi="Times New Roman"/>
          <w:sz w:val="24"/>
          <w:szCs w:val="24"/>
        </w:rPr>
        <w:t xml:space="preserve"> </w:t>
      </w:r>
      <w:r w:rsidR="007C6681">
        <w:rPr>
          <w:rFonts w:ascii="Times New Roman" w:hAnsi="Times New Roman"/>
          <w:sz w:val="24"/>
          <w:szCs w:val="24"/>
        </w:rPr>
        <w:t>non-</w:t>
      </w:r>
      <w:r w:rsidR="00F41D18">
        <w:rPr>
          <w:rFonts w:ascii="Times New Roman" w:hAnsi="Times New Roman"/>
          <w:sz w:val="24"/>
          <w:szCs w:val="24"/>
        </w:rPr>
        <w:t xml:space="preserve">profit </w:t>
      </w:r>
      <w:r w:rsidR="008266F5">
        <w:rPr>
          <w:rFonts w:ascii="Times New Roman" w:hAnsi="Times New Roman"/>
          <w:sz w:val="24"/>
          <w:szCs w:val="24"/>
        </w:rPr>
        <w:t>initiative</w:t>
      </w:r>
      <w:r w:rsidR="00F41D18">
        <w:rPr>
          <w:rFonts w:ascii="Times New Roman" w:hAnsi="Times New Roman"/>
          <w:sz w:val="24"/>
          <w:szCs w:val="24"/>
        </w:rPr>
        <w:t xml:space="preserve"> with a </w:t>
      </w:r>
      <w:r w:rsidR="00F41D18" w:rsidRPr="00ED5C5B">
        <w:rPr>
          <w:rFonts w:ascii="Times New Roman" w:hAnsi="Times New Roman"/>
          <w:sz w:val="24"/>
          <w:szCs w:val="24"/>
        </w:rPr>
        <w:t>research network</w:t>
      </w:r>
      <w:r w:rsidR="00F41D18">
        <w:rPr>
          <w:rFonts w:ascii="Times New Roman" w:hAnsi="Times New Roman"/>
          <w:sz w:val="24"/>
          <w:szCs w:val="24"/>
        </w:rPr>
        <w:t xml:space="preserve"> of</w:t>
      </w:r>
      <w:r w:rsidR="00F41D18" w:rsidRPr="00ED5C5B">
        <w:rPr>
          <w:rFonts w:ascii="Times New Roman" w:hAnsi="Times New Roman"/>
          <w:sz w:val="24"/>
          <w:szCs w:val="24"/>
        </w:rPr>
        <w:t xml:space="preserve"> </w:t>
      </w:r>
      <w:r w:rsidR="00F41D18">
        <w:rPr>
          <w:rFonts w:ascii="Times New Roman" w:hAnsi="Times New Roman"/>
          <w:sz w:val="24"/>
          <w:szCs w:val="24"/>
        </w:rPr>
        <w:t xml:space="preserve">scientists, </w:t>
      </w:r>
      <w:r w:rsidR="007C6681">
        <w:rPr>
          <w:rFonts w:ascii="Times New Roman" w:hAnsi="Times New Roman"/>
          <w:sz w:val="24"/>
          <w:szCs w:val="24"/>
        </w:rPr>
        <w:t>universities</w:t>
      </w:r>
      <w:r w:rsidR="00F41D18">
        <w:rPr>
          <w:rFonts w:ascii="Times New Roman" w:hAnsi="Times New Roman"/>
          <w:sz w:val="24"/>
          <w:szCs w:val="24"/>
        </w:rPr>
        <w:t>, corporate</w:t>
      </w:r>
      <w:r w:rsidR="008266F5">
        <w:rPr>
          <w:rFonts w:ascii="Times New Roman" w:hAnsi="Times New Roman"/>
          <w:sz w:val="24"/>
          <w:szCs w:val="24"/>
        </w:rPr>
        <w:t xml:space="preserve"> businesses</w:t>
      </w:r>
      <w:r w:rsidR="00F41D18">
        <w:rPr>
          <w:rFonts w:ascii="Times New Roman" w:hAnsi="Times New Roman"/>
          <w:sz w:val="24"/>
          <w:szCs w:val="24"/>
        </w:rPr>
        <w:t xml:space="preserve"> and affiliates</w:t>
      </w:r>
      <w:r w:rsidR="00C64C61" w:rsidRPr="00ED5C5B">
        <w:rPr>
          <w:rFonts w:ascii="Times New Roman" w:hAnsi="Times New Roman"/>
          <w:sz w:val="24"/>
          <w:szCs w:val="24"/>
        </w:rPr>
        <w:t xml:space="preserve">. </w:t>
      </w:r>
      <w:r w:rsidR="00C97D33" w:rsidRPr="00ED5C5B">
        <w:rPr>
          <w:rFonts w:ascii="Times New Roman" w:hAnsi="Times New Roman"/>
          <w:sz w:val="24"/>
          <w:szCs w:val="24"/>
        </w:rPr>
        <w:t>The</w:t>
      </w:r>
      <w:r w:rsidR="00B854FA">
        <w:rPr>
          <w:rFonts w:ascii="Times New Roman" w:hAnsi="Times New Roman"/>
          <w:sz w:val="24"/>
          <w:szCs w:val="24"/>
        </w:rPr>
        <w:t xml:space="preserve"> current</w:t>
      </w:r>
      <w:r w:rsidR="00C97D33" w:rsidRPr="00ED5C5B">
        <w:rPr>
          <w:rFonts w:ascii="Times New Roman" w:hAnsi="Times New Roman"/>
          <w:sz w:val="24"/>
          <w:szCs w:val="24"/>
        </w:rPr>
        <w:t xml:space="preserve"> physical backb</w:t>
      </w:r>
      <w:r w:rsidR="00F84ED7" w:rsidRPr="00ED5C5B">
        <w:rPr>
          <w:rFonts w:ascii="Times New Roman" w:hAnsi="Times New Roman"/>
          <w:sz w:val="24"/>
          <w:szCs w:val="24"/>
        </w:rPr>
        <w:t xml:space="preserve">one of the </w:t>
      </w:r>
      <w:r>
        <w:rPr>
          <w:rFonts w:ascii="Times New Roman" w:hAnsi="Times New Roman"/>
          <w:sz w:val="24"/>
          <w:szCs w:val="24"/>
        </w:rPr>
        <w:t>Internet2</w:t>
      </w:r>
      <w:r w:rsidR="00F84ED7" w:rsidRPr="00ED5C5B">
        <w:rPr>
          <w:rFonts w:ascii="Times New Roman" w:hAnsi="Times New Roman"/>
          <w:sz w:val="24"/>
          <w:szCs w:val="24"/>
        </w:rPr>
        <w:t xml:space="preserve"> project can deliver data approximately 9 gigabits per second</w:t>
      </w:r>
      <w:r w:rsidR="007C6681">
        <w:rPr>
          <w:rFonts w:ascii="Times New Roman" w:hAnsi="Times New Roman"/>
          <w:sz w:val="24"/>
          <w:szCs w:val="24"/>
        </w:rPr>
        <w:t xml:space="preserve"> (</w:t>
      </w:r>
      <w:r w:rsidR="008C76CF">
        <w:rPr>
          <w:rFonts w:ascii="Times New Roman" w:hAnsi="Times New Roman"/>
          <w:sz w:val="24"/>
          <w:szCs w:val="24"/>
        </w:rPr>
        <w:t>G</w:t>
      </w:r>
      <w:r w:rsidR="007C6681">
        <w:rPr>
          <w:rFonts w:ascii="Times New Roman" w:hAnsi="Times New Roman"/>
          <w:sz w:val="24"/>
          <w:szCs w:val="24"/>
        </w:rPr>
        <w:t>ps)</w:t>
      </w:r>
      <w:r w:rsidR="00F84ED7" w:rsidRPr="00ED5C5B">
        <w:rPr>
          <w:rFonts w:ascii="Times New Roman" w:hAnsi="Times New Roman"/>
          <w:sz w:val="24"/>
          <w:szCs w:val="24"/>
        </w:rPr>
        <w:t xml:space="preserve"> </w:t>
      </w:r>
      <w:r w:rsidR="008C76CF">
        <w:rPr>
          <w:rFonts w:ascii="Times New Roman" w:hAnsi="Times New Roman"/>
          <w:sz w:val="24"/>
          <w:szCs w:val="24"/>
        </w:rPr>
        <w:t>serving</w:t>
      </w:r>
      <w:r w:rsidR="00F84ED7" w:rsidRPr="00ED5C5B">
        <w:rPr>
          <w:rFonts w:ascii="Times New Roman" w:hAnsi="Times New Roman"/>
          <w:sz w:val="24"/>
          <w:szCs w:val="24"/>
        </w:rPr>
        <w:t xml:space="preserve"> over 300 </w:t>
      </w:r>
      <w:r w:rsidR="00F84ED7" w:rsidRPr="00ED5C5B">
        <w:rPr>
          <w:rFonts w:ascii="Times New Roman" w:hAnsi="Times New Roman"/>
          <w:sz w:val="24"/>
          <w:szCs w:val="24"/>
        </w:rPr>
        <w:lastRenderedPageBreak/>
        <w:t xml:space="preserve">universities, government </w:t>
      </w:r>
      <w:r w:rsidR="008C76CF" w:rsidRPr="00ED5C5B">
        <w:rPr>
          <w:rFonts w:ascii="Times New Roman" w:hAnsi="Times New Roman"/>
          <w:sz w:val="24"/>
          <w:szCs w:val="24"/>
        </w:rPr>
        <w:t>organizations</w:t>
      </w:r>
      <w:r w:rsidR="008C76CF">
        <w:rPr>
          <w:rFonts w:ascii="Times New Roman" w:hAnsi="Times New Roman"/>
          <w:sz w:val="24"/>
          <w:szCs w:val="24"/>
        </w:rPr>
        <w:t>, affiliates</w:t>
      </w:r>
      <w:r w:rsidR="00F84ED7" w:rsidRPr="00ED5C5B">
        <w:rPr>
          <w:rFonts w:ascii="Times New Roman" w:hAnsi="Times New Roman"/>
          <w:sz w:val="24"/>
          <w:szCs w:val="24"/>
        </w:rPr>
        <w:t xml:space="preserve"> and businesses </w:t>
      </w:r>
      <w:r w:rsidR="00F33677" w:rsidRPr="00ED5C5B">
        <w:rPr>
          <w:rFonts w:ascii="Times New Roman" w:hAnsi="Times New Roman"/>
          <w:sz w:val="24"/>
          <w:szCs w:val="24"/>
        </w:rPr>
        <w:t>worldwide</w:t>
      </w:r>
      <w:r w:rsidR="00F84ED7" w:rsidRPr="00ED5C5B">
        <w:rPr>
          <w:rFonts w:ascii="Times New Roman" w:hAnsi="Times New Roman"/>
          <w:sz w:val="24"/>
          <w:szCs w:val="24"/>
        </w:rPr>
        <w:t xml:space="preserve">. </w:t>
      </w:r>
      <w:r w:rsidR="00C97D33" w:rsidRPr="00ED5C5B">
        <w:rPr>
          <w:rFonts w:ascii="Times New Roman" w:hAnsi="Times New Roman"/>
          <w:sz w:val="24"/>
          <w:szCs w:val="24"/>
        </w:rPr>
        <w:t xml:space="preserve"> </w:t>
      </w:r>
      <w:r w:rsidR="004A4F8E" w:rsidRPr="00ED5C5B">
        <w:rPr>
          <w:rFonts w:ascii="Times New Roman" w:hAnsi="Times New Roman"/>
          <w:sz w:val="24"/>
          <w:szCs w:val="24"/>
        </w:rPr>
        <w:t>Initially approximately 35 universities nationwide</w:t>
      </w:r>
      <w:r w:rsidR="003B458D" w:rsidRPr="00ED5C5B">
        <w:rPr>
          <w:rFonts w:ascii="Times New Roman" w:hAnsi="Times New Roman"/>
          <w:sz w:val="24"/>
          <w:szCs w:val="24"/>
        </w:rPr>
        <w:t xml:space="preserve"> met in a Chicago</w:t>
      </w:r>
      <w:r w:rsidR="004A4F8E" w:rsidRPr="00ED5C5B">
        <w:rPr>
          <w:rFonts w:ascii="Times New Roman" w:hAnsi="Times New Roman"/>
          <w:sz w:val="24"/>
          <w:szCs w:val="24"/>
        </w:rPr>
        <w:t xml:space="preserve"> </w:t>
      </w:r>
      <w:r w:rsidR="003B458D" w:rsidRPr="00ED5C5B">
        <w:rPr>
          <w:rFonts w:ascii="Times New Roman" w:hAnsi="Times New Roman"/>
          <w:sz w:val="24"/>
          <w:szCs w:val="24"/>
        </w:rPr>
        <w:t xml:space="preserve">hotel to </w:t>
      </w:r>
      <w:r w:rsidR="00D607CE" w:rsidRPr="00ED5C5B">
        <w:rPr>
          <w:rFonts w:ascii="Times New Roman" w:hAnsi="Times New Roman"/>
          <w:sz w:val="24"/>
          <w:szCs w:val="24"/>
        </w:rPr>
        <w:t xml:space="preserve">collaborate </w:t>
      </w:r>
      <w:r w:rsidR="003B458D" w:rsidRPr="00ED5C5B">
        <w:rPr>
          <w:rFonts w:ascii="Times New Roman" w:hAnsi="Times New Roman"/>
          <w:sz w:val="24"/>
          <w:szCs w:val="24"/>
        </w:rPr>
        <w:t xml:space="preserve">and </w:t>
      </w:r>
      <w:r w:rsidR="003B60B8" w:rsidRPr="00ED5C5B">
        <w:rPr>
          <w:rFonts w:ascii="Times New Roman" w:hAnsi="Times New Roman"/>
          <w:sz w:val="24"/>
          <w:szCs w:val="24"/>
        </w:rPr>
        <w:t>form the</w:t>
      </w:r>
      <w:r w:rsidR="000A3337" w:rsidRPr="00ED5C5B">
        <w:rPr>
          <w:rFonts w:ascii="Times New Roman" w:hAnsi="Times New Roman"/>
          <w:color w:val="000000"/>
          <w:sz w:val="24"/>
          <w:szCs w:val="24"/>
        </w:rPr>
        <w:t xml:space="preserve"> </w:t>
      </w:r>
      <w:r>
        <w:rPr>
          <w:rFonts w:ascii="Times New Roman" w:hAnsi="Times New Roman"/>
          <w:color w:val="000000"/>
          <w:sz w:val="24"/>
          <w:szCs w:val="24"/>
        </w:rPr>
        <w:t>Internet2</w:t>
      </w:r>
      <w:r w:rsidR="000A3337" w:rsidRPr="00ED5C5B">
        <w:rPr>
          <w:rFonts w:ascii="Times New Roman" w:hAnsi="Times New Roman"/>
          <w:color w:val="000000"/>
          <w:sz w:val="24"/>
          <w:szCs w:val="24"/>
        </w:rPr>
        <w:t xml:space="preserve"> project, </w:t>
      </w:r>
      <w:r w:rsidR="003B458D" w:rsidRPr="00ED5C5B">
        <w:rPr>
          <w:rFonts w:ascii="Times New Roman" w:hAnsi="Times New Roman"/>
          <w:color w:val="000000"/>
          <w:sz w:val="24"/>
          <w:szCs w:val="24"/>
        </w:rPr>
        <w:t xml:space="preserve">which </w:t>
      </w:r>
      <w:r w:rsidR="000A3337" w:rsidRPr="00ED5C5B">
        <w:rPr>
          <w:rFonts w:ascii="Times New Roman" w:hAnsi="Times New Roman"/>
          <w:color w:val="000000"/>
          <w:sz w:val="24"/>
          <w:szCs w:val="24"/>
        </w:rPr>
        <w:t>would become</w:t>
      </w:r>
      <w:r w:rsidR="003B458D" w:rsidRPr="00ED5C5B">
        <w:rPr>
          <w:rFonts w:ascii="Times New Roman" w:hAnsi="Times New Roman"/>
          <w:color w:val="000000"/>
          <w:sz w:val="24"/>
          <w:szCs w:val="24"/>
        </w:rPr>
        <w:t xml:space="preserve"> </w:t>
      </w:r>
      <w:r w:rsidR="00D607CE" w:rsidRPr="00ED5C5B">
        <w:rPr>
          <w:rFonts w:ascii="Times New Roman" w:hAnsi="Times New Roman"/>
          <w:color w:val="000000"/>
          <w:sz w:val="24"/>
          <w:szCs w:val="24"/>
        </w:rPr>
        <w:t>an advanced consortium of research</w:t>
      </w:r>
      <w:r w:rsidR="00E44434">
        <w:rPr>
          <w:rFonts w:ascii="Times New Roman" w:hAnsi="Times New Roman"/>
          <w:color w:val="000000"/>
          <w:sz w:val="24"/>
          <w:szCs w:val="24"/>
        </w:rPr>
        <w:t xml:space="preserve"> </w:t>
      </w:r>
      <w:r w:rsidR="00D607CE" w:rsidRPr="00ED5C5B">
        <w:rPr>
          <w:rFonts w:ascii="Times New Roman" w:hAnsi="Times New Roman"/>
          <w:color w:val="000000"/>
          <w:sz w:val="24"/>
          <w:szCs w:val="24"/>
        </w:rPr>
        <w:t xml:space="preserve">and education </w:t>
      </w:r>
      <w:r w:rsidR="00FB72DC">
        <w:rPr>
          <w:rFonts w:ascii="Times New Roman" w:hAnsi="Times New Roman"/>
          <w:color w:val="000000"/>
          <w:sz w:val="24"/>
          <w:szCs w:val="24"/>
        </w:rPr>
        <w:t xml:space="preserve">(R&amp;E) </w:t>
      </w:r>
      <w:r w:rsidR="005A6AF4" w:rsidRPr="00ED5C5B">
        <w:rPr>
          <w:rFonts w:ascii="Times New Roman" w:hAnsi="Times New Roman"/>
          <w:color w:val="000000"/>
          <w:sz w:val="24"/>
          <w:szCs w:val="24"/>
        </w:rPr>
        <w:t>enthusiast</w:t>
      </w:r>
      <w:r w:rsidR="00D607CE" w:rsidRPr="00ED5C5B">
        <w:rPr>
          <w:rFonts w:ascii="Times New Roman" w:hAnsi="Times New Roman"/>
          <w:color w:val="000000"/>
          <w:sz w:val="24"/>
          <w:szCs w:val="24"/>
        </w:rPr>
        <w:t>.</w:t>
      </w:r>
      <w:r w:rsidR="00CE5A81" w:rsidRPr="00ED5C5B">
        <w:rPr>
          <w:rFonts w:ascii="Times New Roman" w:hAnsi="Times New Roman"/>
          <w:color w:val="000000"/>
          <w:sz w:val="24"/>
          <w:szCs w:val="24"/>
        </w:rPr>
        <w:t xml:space="preserve"> </w:t>
      </w:r>
      <w:r w:rsidR="003B458D" w:rsidRPr="00ED5C5B">
        <w:rPr>
          <w:rFonts w:ascii="Times New Roman" w:hAnsi="Times New Roman"/>
          <w:color w:val="000000"/>
          <w:sz w:val="24"/>
          <w:szCs w:val="24"/>
        </w:rPr>
        <w:t>The outcome of this consortium be</w:t>
      </w:r>
      <w:r w:rsidR="008112BF">
        <w:rPr>
          <w:rFonts w:ascii="Times New Roman" w:hAnsi="Times New Roman"/>
          <w:color w:val="000000"/>
          <w:sz w:val="24"/>
          <w:szCs w:val="24"/>
        </w:rPr>
        <w:t>gan</w:t>
      </w:r>
      <w:r w:rsidR="003B458D" w:rsidRPr="00ED5C5B">
        <w:rPr>
          <w:rFonts w:ascii="Times New Roman" w:hAnsi="Times New Roman"/>
          <w:color w:val="000000"/>
          <w:sz w:val="24"/>
          <w:szCs w:val="24"/>
        </w:rPr>
        <w:t xml:space="preserve"> a board of members who</w:t>
      </w:r>
      <w:r w:rsidR="00577A3C">
        <w:rPr>
          <w:rFonts w:ascii="Times New Roman" w:hAnsi="Times New Roman"/>
          <w:color w:val="000000"/>
          <w:sz w:val="24"/>
          <w:szCs w:val="24"/>
        </w:rPr>
        <w:t xml:space="preserve"> would </w:t>
      </w:r>
      <w:r w:rsidR="003B458D" w:rsidRPr="00ED5C5B">
        <w:rPr>
          <w:rFonts w:ascii="Times New Roman" w:hAnsi="Times New Roman"/>
          <w:color w:val="000000"/>
          <w:sz w:val="24"/>
          <w:szCs w:val="24"/>
        </w:rPr>
        <w:t xml:space="preserve">strategize </w:t>
      </w:r>
      <w:r w:rsidR="008112BF">
        <w:rPr>
          <w:rFonts w:ascii="Times New Roman" w:hAnsi="Times New Roman"/>
          <w:color w:val="000000"/>
          <w:sz w:val="24"/>
          <w:szCs w:val="24"/>
        </w:rPr>
        <w:t xml:space="preserve">about </w:t>
      </w:r>
      <w:r w:rsidR="003B458D" w:rsidRPr="00ED5C5B">
        <w:rPr>
          <w:rFonts w:ascii="Times New Roman" w:hAnsi="Times New Roman"/>
          <w:color w:val="000000"/>
          <w:sz w:val="24"/>
          <w:szCs w:val="24"/>
        </w:rPr>
        <w:t>how to maintain a dynamic and high performing network</w:t>
      </w:r>
      <w:r w:rsidR="008112BF">
        <w:rPr>
          <w:rFonts w:ascii="Times New Roman" w:hAnsi="Times New Roman"/>
          <w:color w:val="000000"/>
          <w:sz w:val="24"/>
          <w:szCs w:val="24"/>
        </w:rPr>
        <w:t>.</w:t>
      </w:r>
      <w:r w:rsidR="003B458D" w:rsidRPr="00ED5C5B">
        <w:rPr>
          <w:rFonts w:ascii="Times New Roman" w:hAnsi="Times New Roman"/>
          <w:color w:val="000000"/>
          <w:sz w:val="24"/>
          <w:szCs w:val="24"/>
        </w:rPr>
        <w:t xml:space="preserve"> </w:t>
      </w:r>
      <w:r w:rsidR="00892FCC" w:rsidRPr="00ED5C5B">
        <w:rPr>
          <w:rFonts w:ascii="Times New Roman" w:hAnsi="Times New Roman"/>
          <w:color w:val="000000"/>
          <w:sz w:val="24"/>
          <w:szCs w:val="24"/>
        </w:rPr>
        <w:t>In 1997 the membered consortium met in California</w:t>
      </w:r>
      <w:r w:rsidR="00692F41">
        <w:rPr>
          <w:rFonts w:ascii="Times New Roman" w:hAnsi="Times New Roman"/>
          <w:color w:val="000000"/>
          <w:sz w:val="24"/>
          <w:szCs w:val="24"/>
        </w:rPr>
        <w:t>, called the consortium the</w:t>
      </w:r>
      <w:r w:rsidR="00630D98" w:rsidRPr="00ED5C5B">
        <w:rPr>
          <w:rFonts w:ascii="Times New Roman" w:hAnsi="Times New Roman"/>
          <w:color w:val="000000"/>
          <w:sz w:val="24"/>
          <w:szCs w:val="24"/>
        </w:rPr>
        <w:t xml:space="preserve"> </w:t>
      </w:r>
      <w:r w:rsidR="000A3337" w:rsidRPr="00ED5C5B">
        <w:rPr>
          <w:rFonts w:ascii="Times New Roman" w:hAnsi="Times New Roman"/>
          <w:color w:val="000000"/>
          <w:sz w:val="24"/>
          <w:szCs w:val="24"/>
        </w:rPr>
        <w:t xml:space="preserve">University Corporation for Advanced </w:t>
      </w:r>
      <w:r w:rsidR="007F06D8">
        <w:rPr>
          <w:rFonts w:ascii="Times New Roman" w:hAnsi="Times New Roman"/>
          <w:color w:val="000000"/>
          <w:sz w:val="24"/>
          <w:szCs w:val="24"/>
        </w:rPr>
        <w:t>Internet</w:t>
      </w:r>
      <w:r w:rsidR="000A3337" w:rsidRPr="00ED5C5B">
        <w:rPr>
          <w:rFonts w:ascii="Times New Roman" w:hAnsi="Times New Roman"/>
          <w:color w:val="000000"/>
          <w:sz w:val="24"/>
          <w:szCs w:val="24"/>
        </w:rPr>
        <w:t xml:space="preserve"> Development (UCAID)</w:t>
      </w:r>
      <w:r w:rsidR="00645C71">
        <w:rPr>
          <w:rFonts w:ascii="Times New Roman" w:hAnsi="Times New Roman"/>
          <w:color w:val="000000"/>
          <w:sz w:val="24"/>
          <w:szCs w:val="24"/>
        </w:rPr>
        <w:t xml:space="preserve">, and noted the </w:t>
      </w:r>
      <w:r w:rsidR="00892FCC" w:rsidRPr="00ED5C5B">
        <w:rPr>
          <w:rFonts w:ascii="Times New Roman" w:hAnsi="Times New Roman"/>
          <w:color w:val="000000"/>
          <w:sz w:val="24"/>
          <w:szCs w:val="24"/>
        </w:rPr>
        <w:t xml:space="preserve">meeting </w:t>
      </w:r>
      <w:r w:rsidR="00645C71">
        <w:rPr>
          <w:rFonts w:ascii="Times New Roman" w:hAnsi="Times New Roman"/>
          <w:color w:val="000000"/>
          <w:sz w:val="24"/>
          <w:szCs w:val="24"/>
        </w:rPr>
        <w:t xml:space="preserve">to be the first </w:t>
      </w:r>
      <w:r>
        <w:rPr>
          <w:rFonts w:ascii="Times New Roman" w:hAnsi="Times New Roman"/>
          <w:color w:val="000000"/>
          <w:sz w:val="24"/>
          <w:szCs w:val="24"/>
        </w:rPr>
        <w:t>Internet2</w:t>
      </w:r>
      <w:r w:rsidR="00843927" w:rsidRPr="00ED5C5B">
        <w:rPr>
          <w:rFonts w:ascii="Times New Roman" w:hAnsi="Times New Roman"/>
          <w:color w:val="000000"/>
          <w:sz w:val="24"/>
          <w:szCs w:val="24"/>
        </w:rPr>
        <w:t xml:space="preserve"> Project </w:t>
      </w:r>
      <w:r w:rsidR="00892FCC" w:rsidRPr="00ED5C5B">
        <w:rPr>
          <w:rFonts w:ascii="Times New Roman" w:hAnsi="Times New Roman"/>
          <w:color w:val="000000"/>
          <w:sz w:val="24"/>
          <w:szCs w:val="24"/>
        </w:rPr>
        <w:t xml:space="preserve">membership </w:t>
      </w:r>
      <w:r w:rsidR="00645C71">
        <w:rPr>
          <w:rFonts w:ascii="Times New Roman" w:hAnsi="Times New Roman"/>
          <w:color w:val="000000"/>
          <w:sz w:val="24"/>
          <w:szCs w:val="24"/>
        </w:rPr>
        <w:t xml:space="preserve">board meeting, which </w:t>
      </w:r>
      <w:r w:rsidR="00892FCC" w:rsidRPr="00ED5C5B">
        <w:rPr>
          <w:rFonts w:ascii="Times New Roman" w:hAnsi="Times New Roman"/>
          <w:color w:val="000000"/>
          <w:sz w:val="24"/>
          <w:szCs w:val="24"/>
        </w:rPr>
        <w:t>ha</w:t>
      </w:r>
      <w:r w:rsidR="00645C71">
        <w:rPr>
          <w:rFonts w:ascii="Times New Roman" w:hAnsi="Times New Roman"/>
          <w:color w:val="000000"/>
          <w:sz w:val="24"/>
          <w:szCs w:val="24"/>
        </w:rPr>
        <w:t xml:space="preserve">d </w:t>
      </w:r>
      <w:r w:rsidR="00630D98" w:rsidRPr="00ED5C5B">
        <w:rPr>
          <w:rFonts w:ascii="Times New Roman" w:hAnsi="Times New Roman"/>
          <w:color w:val="000000"/>
          <w:sz w:val="24"/>
          <w:szCs w:val="24"/>
        </w:rPr>
        <w:t xml:space="preserve">grown </w:t>
      </w:r>
      <w:r w:rsidR="00645C71">
        <w:rPr>
          <w:rFonts w:ascii="Times New Roman" w:hAnsi="Times New Roman"/>
          <w:color w:val="000000"/>
          <w:sz w:val="24"/>
          <w:szCs w:val="24"/>
        </w:rPr>
        <w:t>to</w:t>
      </w:r>
      <w:r w:rsidR="00843927" w:rsidRPr="00ED5C5B">
        <w:rPr>
          <w:rFonts w:ascii="Times New Roman" w:hAnsi="Times New Roman"/>
          <w:color w:val="000000"/>
          <w:sz w:val="24"/>
          <w:szCs w:val="24"/>
        </w:rPr>
        <w:t xml:space="preserve"> 100 members</w:t>
      </w:r>
      <w:r w:rsidR="00645C71">
        <w:rPr>
          <w:rFonts w:ascii="Times New Roman" w:hAnsi="Times New Roman"/>
          <w:color w:val="000000"/>
          <w:sz w:val="24"/>
          <w:szCs w:val="24"/>
        </w:rPr>
        <w:t>.</w:t>
      </w:r>
      <w:r w:rsidR="00843927" w:rsidRPr="00ED5C5B">
        <w:rPr>
          <w:rFonts w:ascii="Times New Roman" w:hAnsi="Times New Roman"/>
          <w:color w:val="000000"/>
          <w:sz w:val="24"/>
          <w:szCs w:val="24"/>
        </w:rPr>
        <w:t xml:space="preserve"> </w:t>
      </w:r>
      <w:r w:rsidR="00645C71">
        <w:rPr>
          <w:rFonts w:ascii="Times New Roman" w:hAnsi="Times New Roman"/>
          <w:color w:val="000000"/>
          <w:sz w:val="24"/>
          <w:szCs w:val="24"/>
        </w:rPr>
        <w:t xml:space="preserve">The UCAID scientific </w:t>
      </w:r>
      <w:r w:rsidR="00843927" w:rsidRPr="00ED5C5B">
        <w:rPr>
          <w:rFonts w:ascii="Times New Roman" w:hAnsi="Times New Roman"/>
          <w:color w:val="000000"/>
          <w:sz w:val="24"/>
          <w:szCs w:val="24"/>
        </w:rPr>
        <w:t xml:space="preserve">members </w:t>
      </w:r>
      <w:r w:rsidR="00645C71">
        <w:rPr>
          <w:rFonts w:ascii="Times New Roman" w:hAnsi="Times New Roman"/>
          <w:color w:val="000000"/>
          <w:sz w:val="24"/>
          <w:szCs w:val="24"/>
        </w:rPr>
        <w:t xml:space="preserve">had </w:t>
      </w:r>
      <w:r w:rsidR="00843927" w:rsidRPr="00ED5C5B">
        <w:rPr>
          <w:rFonts w:ascii="Times New Roman" w:hAnsi="Times New Roman"/>
          <w:color w:val="000000"/>
          <w:sz w:val="24"/>
          <w:szCs w:val="24"/>
        </w:rPr>
        <w:t>presented</w:t>
      </w:r>
      <w:r w:rsidR="00630D98" w:rsidRPr="00ED5C5B">
        <w:rPr>
          <w:rFonts w:ascii="Times New Roman" w:hAnsi="Times New Roman"/>
          <w:color w:val="000000"/>
          <w:sz w:val="24"/>
          <w:szCs w:val="24"/>
        </w:rPr>
        <w:t xml:space="preserve"> </w:t>
      </w:r>
      <w:r w:rsidR="00645C71">
        <w:rPr>
          <w:rFonts w:ascii="Times New Roman" w:hAnsi="Times New Roman"/>
          <w:color w:val="000000"/>
          <w:sz w:val="24"/>
          <w:szCs w:val="24"/>
        </w:rPr>
        <w:t xml:space="preserve">many </w:t>
      </w:r>
      <w:r w:rsidR="00630D98" w:rsidRPr="00ED5C5B">
        <w:rPr>
          <w:rFonts w:ascii="Times New Roman" w:hAnsi="Times New Roman"/>
          <w:color w:val="000000"/>
          <w:sz w:val="24"/>
          <w:szCs w:val="24"/>
        </w:rPr>
        <w:t xml:space="preserve">engineered ideas </w:t>
      </w:r>
      <w:r w:rsidR="00843927" w:rsidRPr="00ED5C5B">
        <w:rPr>
          <w:rFonts w:ascii="Times New Roman" w:hAnsi="Times New Roman"/>
          <w:color w:val="000000"/>
          <w:sz w:val="24"/>
          <w:szCs w:val="24"/>
        </w:rPr>
        <w:t>to</w:t>
      </w:r>
      <w:r w:rsidR="00C75452">
        <w:rPr>
          <w:rFonts w:ascii="Times New Roman" w:hAnsi="Times New Roman"/>
          <w:color w:val="000000"/>
          <w:sz w:val="24"/>
          <w:szCs w:val="24"/>
        </w:rPr>
        <w:t xml:space="preserve"> </w:t>
      </w:r>
      <w:r w:rsidR="00AB56D6">
        <w:rPr>
          <w:rFonts w:ascii="Times New Roman" w:hAnsi="Times New Roman"/>
          <w:color w:val="000000"/>
          <w:sz w:val="24"/>
          <w:szCs w:val="24"/>
        </w:rPr>
        <w:t xml:space="preserve">continue </w:t>
      </w:r>
      <w:r w:rsidR="00645C71" w:rsidRPr="00ED5C5B">
        <w:rPr>
          <w:rFonts w:ascii="Times New Roman" w:hAnsi="Times New Roman"/>
          <w:color w:val="000000"/>
          <w:sz w:val="24"/>
          <w:szCs w:val="24"/>
        </w:rPr>
        <w:t>advance</w:t>
      </w:r>
      <w:r w:rsidR="00AB56D6">
        <w:rPr>
          <w:rFonts w:ascii="Times New Roman" w:hAnsi="Times New Roman"/>
          <w:color w:val="000000"/>
          <w:sz w:val="24"/>
          <w:szCs w:val="24"/>
        </w:rPr>
        <w:t>ment</w:t>
      </w:r>
      <w:r w:rsidR="00630D98" w:rsidRPr="00ED5C5B">
        <w:rPr>
          <w:rFonts w:ascii="Times New Roman" w:hAnsi="Times New Roman"/>
          <w:color w:val="000000"/>
          <w:sz w:val="24"/>
          <w:szCs w:val="24"/>
        </w:rPr>
        <w:t xml:space="preserve"> of </w:t>
      </w:r>
      <w:r w:rsidR="00843927" w:rsidRPr="00ED5C5B">
        <w:rPr>
          <w:rFonts w:ascii="Times New Roman" w:hAnsi="Times New Roman"/>
          <w:color w:val="000000"/>
          <w:sz w:val="24"/>
          <w:szCs w:val="24"/>
        </w:rPr>
        <w:t xml:space="preserve">project. </w:t>
      </w:r>
      <w:r w:rsidR="00630D98" w:rsidRPr="00ED5C5B">
        <w:rPr>
          <w:rFonts w:ascii="Times New Roman" w:hAnsi="Times New Roman"/>
          <w:color w:val="000000"/>
          <w:sz w:val="24"/>
          <w:szCs w:val="24"/>
        </w:rPr>
        <w:t xml:space="preserve"> </w:t>
      </w:r>
      <w:r w:rsidR="00F370D8" w:rsidRPr="00ED5C5B">
        <w:rPr>
          <w:rFonts w:ascii="Times New Roman" w:hAnsi="Times New Roman"/>
          <w:color w:val="000000"/>
          <w:sz w:val="24"/>
          <w:szCs w:val="24"/>
        </w:rPr>
        <w:t>The following year later the popularity of UCAID’s work had gained recognition from the highest office in the United States, holding approximately 125 membered universities and another approximate 55 corporate</w:t>
      </w:r>
      <w:r w:rsidR="001F1EFE" w:rsidRPr="00ED5C5B">
        <w:rPr>
          <w:rFonts w:ascii="Times New Roman" w:hAnsi="Times New Roman"/>
          <w:color w:val="000000"/>
          <w:sz w:val="24"/>
          <w:szCs w:val="24"/>
        </w:rPr>
        <w:t xml:space="preserve"> and other associated</w:t>
      </w:r>
      <w:r w:rsidR="00F370D8" w:rsidRPr="00ED5C5B">
        <w:rPr>
          <w:rFonts w:ascii="Times New Roman" w:hAnsi="Times New Roman"/>
          <w:color w:val="000000"/>
          <w:sz w:val="24"/>
          <w:szCs w:val="24"/>
        </w:rPr>
        <w:t xml:space="preserve"> businesses to their rank and file. Businesses like Cisco, Nortel and Qwest Communications offered their brightest minds, equipment and </w:t>
      </w:r>
      <w:r w:rsidR="00E60B90" w:rsidRPr="00ED5C5B">
        <w:rPr>
          <w:rFonts w:ascii="Times New Roman" w:hAnsi="Times New Roman"/>
          <w:color w:val="000000"/>
          <w:sz w:val="24"/>
          <w:szCs w:val="24"/>
        </w:rPr>
        <w:t xml:space="preserve">expertise to further the project. In 1998 UCAID introduced the Abilene Project </w:t>
      </w:r>
      <w:r w:rsidR="006A6FB7">
        <w:rPr>
          <w:rFonts w:ascii="Times New Roman" w:hAnsi="Times New Roman"/>
          <w:color w:val="000000"/>
          <w:sz w:val="24"/>
          <w:szCs w:val="24"/>
        </w:rPr>
        <w:t xml:space="preserve">(in conjunction with the </w:t>
      </w:r>
      <w:r w:rsidR="004F4849">
        <w:rPr>
          <w:rFonts w:ascii="Times New Roman" w:hAnsi="Times New Roman"/>
          <w:color w:val="000000"/>
          <w:sz w:val="24"/>
          <w:szCs w:val="24"/>
        </w:rPr>
        <w:t>University</w:t>
      </w:r>
      <w:r w:rsidR="006A6FB7">
        <w:rPr>
          <w:rFonts w:ascii="Times New Roman" w:hAnsi="Times New Roman"/>
          <w:color w:val="000000"/>
          <w:sz w:val="24"/>
          <w:szCs w:val="24"/>
        </w:rPr>
        <w:t xml:space="preserve"> of Indiana) </w:t>
      </w:r>
      <w:r w:rsidR="00E60B90" w:rsidRPr="00ED5C5B">
        <w:rPr>
          <w:rFonts w:ascii="Times New Roman" w:hAnsi="Times New Roman"/>
          <w:color w:val="000000"/>
          <w:sz w:val="24"/>
          <w:szCs w:val="24"/>
        </w:rPr>
        <w:t>operate</w:t>
      </w:r>
      <w:r w:rsidR="00544993">
        <w:rPr>
          <w:rFonts w:ascii="Times New Roman" w:hAnsi="Times New Roman"/>
          <w:color w:val="000000"/>
          <w:sz w:val="24"/>
          <w:szCs w:val="24"/>
        </w:rPr>
        <w:t>d at a</w:t>
      </w:r>
      <w:r w:rsidR="00E60B90" w:rsidRPr="00ED5C5B">
        <w:rPr>
          <w:rFonts w:ascii="Times New Roman" w:hAnsi="Times New Roman"/>
          <w:color w:val="000000"/>
          <w:sz w:val="24"/>
          <w:szCs w:val="24"/>
        </w:rPr>
        <w:t xml:space="preserve"> data transfer</w:t>
      </w:r>
      <w:r w:rsidR="00544993">
        <w:rPr>
          <w:rFonts w:ascii="Times New Roman" w:hAnsi="Times New Roman"/>
          <w:color w:val="000000"/>
          <w:sz w:val="24"/>
          <w:szCs w:val="24"/>
        </w:rPr>
        <w:t xml:space="preserve"> speed</w:t>
      </w:r>
      <w:r w:rsidR="00E60B90" w:rsidRPr="00ED5C5B">
        <w:rPr>
          <w:rFonts w:ascii="Times New Roman" w:hAnsi="Times New Roman"/>
          <w:color w:val="000000"/>
          <w:sz w:val="24"/>
          <w:szCs w:val="24"/>
        </w:rPr>
        <w:t xml:space="preserve"> of to 2.4 gigabits per second</w:t>
      </w:r>
      <w:r w:rsidR="00544993">
        <w:rPr>
          <w:rFonts w:ascii="Times New Roman" w:hAnsi="Times New Roman"/>
          <w:color w:val="000000"/>
          <w:sz w:val="24"/>
          <w:szCs w:val="24"/>
        </w:rPr>
        <w:t>, covering approximately 10,000</w:t>
      </w:r>
      <w:r w:rsidR="00E60B90" w:rsidRPr="00ED5C5B">
        <w:rPr>
          <w:rFonts w:ascii="Times New Roman" w:hAnsi="Times New Roman"/>
          <w:color w:val="000000"/>
          <w:sz w:val="24"/>
          <w:szCs w:val="24"/>
        </w:rPr>
        <w:t xml:space="preserve"> </w:t>
      </w:r>
      <w:r w:rsidR="00544993">
        <w:rPr>
          <w:rFonts w:ascii="Times New Roman" w:hAnsi="Times New Roman"/>
          <w:color w:val="000000"/>
          <w:sz w:val="24"/>
          <w:szCs w:val="24"/>
        </w:rPr>
        <w:t xml:space="preserve">miles across America; </w:t>
      </w:r>
      <w:r w:rsidR="00E60B90" w:rsidRPr="00ED5C5B">
        <w:rPr>
          <w:rFonts w:ascii="Times New Roman" w:hAnsi="Times New Roman"/>
          <w:color w:val="000000"/>
          <w:sz w:val="24"/>
          <w:szCs w:val="24"/>
        </w:rPr>
        <w:t xml:space="preserve">with </w:t>
      </w:r>
      <w:r w:rsidR="00544993">
        <w:rPr>
          <w:rFonts w:ascii="Times New Roman" w:hAnsi="Times New Roman"/>
          <w:color w:val="000000"/>
          <w:sz w:val="24"/>
          <w:szCs w:val="24"/>
        </w:rPr>
        <w:t>members numbering</w:t>
      </w:r>
      <w:r w:rsidR="00E60B90" w:rsidRPr="00ED5C5B">
        <w:rPr>
          <w:rFonts w:ascii="Times New Roman" w:hAnsi="Times New Roman"/>
          <w:color w:val="000000"/>
          <w:sz w:val="24"/>
          <w:szCs w:val="24"/>
        </w:rPr>
        <w:t xml:space="preserve"> 70 universities and businesses </w:t>
      </w:r>
      <w:r w:rsidR="00544993">
        <w:rPr>
          <w:rFonts w:ascii="Times New Roman" w:hAnsi="Times New Roman"/>
          <w:color w:val="000000"/>
          <w:sz w:val="24"/>
          <w:szCs w:val="24"/>
        </w:rPr>
        <w:t>for</w:t>
      </w:r>
      <w:r w:rsidR="00E60B90" w:rsidRPr="00ED5C5B">
        <w:rPr>
          <w:rFonts w:ascii="Times New Roman" w:hAnsi="Times New Roman"/>
          <w:color w:val="000000"/>
          <w:sz w:val="24"/>
          <w:szCs w:val="24"/>
        </w:rPr>
        <w:t xml:space="preserve"> that year. </w:t>
      </w:r>
    </w:p>
    <w:p w:rsidR="003941AA" w:rsidRDefault="00E60B90" w:rsidP="00D607CE">
      <w:pPr>
        <w:spacing w:after="0" w:line="480" w:lineRule="auto"/>
        <w:ind w:firstLine="720"/>
        <w:rPr>
          <w:rFonts w:ascii="Times New Roman" w:hAnsi="Times New Roman"/>
          <w:color w:val="000000"/>
          <w:sz w:val="24"/>
          <w:szCs w:val="24"/>
        </w:rPr>
      </w:pPr>
      <w:r w:rsidRPr="00ED5C5B">
        <w:rPr>
          <w:rFonts w:ascii="Times New Roman" w:hAnsi="Times New Roman"/>
          <w:color w:val="000000"/>
          <w:sz w:val="24"/>
          <w:szCs w:val="24"/>
        </w:rPr>
        <w:t xml:space="preserve">UCAID met their commitment by years end </w:t>
      </w:r>
      <w:r w:rsidR="007C1A84" w:rsidRPr="00ED5C5B">
        <w:rPr>
          <w:rFonts w:ascii="Times New Roman" w:hAnsi="Times New Roman"/>
          <w:color w:val="000000"/>
          <w:sz w:val="24"/>
          <w:szCs w:val="24"/>
        </w:rPr>
        <w:t xml:space="preserve">thanks mostly </w:t>
      </w:r>
      <w:r w:rsidR="00703714" w:rsidRPr="00ED5C5B">
        <w:rPr>
          <w:rFonts w:ascii="Times New Roman" w:hAnsi="Times New Roman"/>
          <w:color w:val="000000"/>
          <w:sz w:val="24"/>
          <w:szCs w:val="24"/>
        </w:rPr>
        <w:t xml:space="preserve">in part </w:t>
      </w:r>
      <w:r w:rsidR="007C1A84" w:rsidRPr="00ED5C5B">
        <w:rPr>
          <w:rFonts w:ascii="Times New Roman" w:hAnsi="Times New Roman"/>
          <w:color w:val="000000"/>
          <w:sz w:val="24"/>
          <w:szCs w:val="24"/>
        </w:rPr>
        <w:t xml:space="preserve">to </w:t>
      </w:r>
      <w:r w:rsidRPr="00ED5C5B">
        <w:rPr>
          <w:rFonts w:ascii="Times New Roman" w:hAnsi="Times New Roman"/>
          <w:color w:val="000000"/>
          <w:sz w:val="24"/>
          <w:szCs w:val="24"/>
        </w:rPr>
        <w:t xml:space="preserve">the </w:t>
      </w:r>
      <w:r w:rsidR="00703714" w:rsidRPr="00ED5C5B">
        <w:rPr>
          <w:rFonts w:ascii="Times New Roman" w:hAnsi="Times New Roman"/>
          <w:color w:val="000000"/>
          <w:sz w:val="24"/>
          <w:szCs w:val="24"/>
        </w:rPr>
        <w:t xml:space="preserve">thrust forward with the </w:t>
      </w:r>
      <w:r w:rsidRPr="00ED5C5B">
        <w:rPr>
          <w:rFonts w:ascii="Times New Roman" w:hAnsi="Times New Roman"/>
          <w:color w:val="000000"/>
          <w:sz w:val="24"/>
          <w:szCs w:val="24"/>
        </w:rPr>
        <w:t>announce</w:t>
      </w:r>
      <w:r w:rsidR="00703714" w:rsidRPr="00ED5C5B">
        <w:rPr>
          <w:rFonts w:ascii="Times New Roman" w:hAnsi="Times New Roman"/>
          <w:color w:val="000000"/>
          <w:sz w:val="24"/>
          <w:szCs w:val="24"/>
        </w:rPr>
        <w:t>ment</w:t>
      </w:r>
      <w:r w:rsidRPr="00ED5C5B">
        <w:rPr>
          <w:rFonts w:ascii="Times New Roman" w:hAnsi="Times New Roman"/>
          <w:color w:val="000000"/>
          <w:sz w:val="24"/>
          <w:szCs w:val="24"/>
        </w:rPr>
        <w:t xml:space="preserve"> by President Clinton’s administration </w:t>
      </w:r>
      <w:r w:rsidR="00F33677" w:rsidRPr="00ED5C5B">
        <w:rPr>
          <w:rFonts w:ascii="Times New Roman" w:hAnsi="Times New Roman"/>
          <w:color w:val="000000"/>
          <w:sz w:val="24"/>
          <w:szCs w:val="24"/>
        </w:rPr>
        <w:t>that</w:t>
      </w:r>
      <w:r w:rsidRPr="00ED5C5B">
        <w:rPr>
          <w:rFonts w:ascii="Times New Roman" w:hAnsi="Times New Roman"/>
          <w:color w:val="000000"/>
          <w:sz w:val="24"/>
          <w:szCs w:val="24"/>
        </w:rPr>
        <w:t xml:space="preserve"> w</w:t>
      </w:r>
      <w:r w:rsidR="007C1A84" w:rsidRPr="00ED5C5B">
        <w:rPr>
          <w:rFonts w:ascii="Times New Roman" w:hAnsi="Times New Roman"/>
          <w:color w:val="000000"/>
          <w:sz w:val="24"/>
          <w:szCs w:val="24"/>
        </w:rPr>
        <w:t xml:space="preserve">ould further </w:t>
      </w:r>
      <w:r w:rsidR="00230005" w:rsidRPr="00ED5C5B">
        <w:rPr>
          <w:rFonts w:ascii="Times New Roman" w:hAnsi="Times New Roman"/>
          <w:color w:val="000000"/>
          <w:sz w:val="24"/>
          <w:szCs w:val="24"/>
        </w:rPr>
        <w:t>publicize the</w:t>
      </w:r>
      <w:r w:rsidR="00703714" w:rsidRPr="00ED5C5B">
        <w:rPr>
          <w:rFonts w:ascii="Times New Roman" w:hAnsi="Times New Roman"/>
          <w:color w:val="000000"/>
          <w:sz w:val="24"/>
          <w:szCs w:val="24"/>
        </w:rPr>
        <w:t xml:space="preserve"> alternative </w:t>
      </w:r>
      <w:r w:rsidR="007F06D8">
        <w:rPr>
          <w:rFonts w:ascii="Times New Roman" w:hAnsi="Times New Roman"/>
          <w:color w:val="000000"/>
          <w:sz w:val="24"/>
          <w:szCs w:val="24"/>
        </w:rPr>
        <w:t>Internet</w:t>
      </w:r>
      <w:r w:rsidR="00703714" w:rsidRPr="00ED5C5B">
        <w:rPr>
          <w:rFonts w:ascii="Times New Roman" w:hAnsi="Times New Roman"/>
          <w:color w:val="000000"/>
          <w:sz w:val="24"/>
          <w:szCs w:val="24"/>
        </w:rPr>
        <w:t xml:space="preserve"> project for</w:t>
      </w:r>
      <w:r w:rsidR="007C1A84" w:rsidRPr="00ED5C5B">
        <w:rPr>
          <w:rFonts w:ascii="Times New Roman" w:hAnsi="Times New Roman"/>
          <w:color w:val="000000"/>
          <w:sz w:val="24"/>
          <w:szCs w:val="24"/>
        </w:rPr>
        <w:t xml:space="preserve"> this</w:t>
      </w:r>
      <w:r w:rsidR="00F33677" w:rsidRPr="00ED5C5B">
        <w:rPr>
          <w:rFonts w:ascii="Times New Roman" w:hAnsi="Times New Roman"/>
          <w:color w:val="000000"/>
          <w:sz w:val="24"/>
          <w:szCs w:val="24"/>
        </w:rPr>
        <w:t xml:space="preserve"> publically unknown initiative</w:t>
      </w:r>
      <w:r w:rsidR="00703714" w:rsidRPr="00ED5C5B">
        <w:rPr>
          <w:rFonts w:ascii="Times New Roman" w:hAnsi="Times New Roman"/>
          <w:color w:val="000000"/>
          <w:sz w:val="24"/>
          <w:szCs w:val="24"/>
        </w:rPr>
        <w:t xml:space="preserve">. It all seemed like a Clinton </w:t>
      </w:r>
      <w:r w:rsidR="007C1A84" w:rsidRPr="00ED5C5B">
        <w:rPr>
          <w:rFonts w:ascii="Times New Roman" w:hAnsi="Times New Roman"/>
          <w:color w:val="000000"/>
          <w:sz w:val="24"/>
          <w:szCs w:val="24"/>
        </w:rPr>
        <w:t>administrative idea</w:t>
      </w:r>
      <w:r w:rsidR="00703714" w:rsidRPr="00ED5C5B">
        <w:rPr>
          <w:rFonts w:ascii="Times New Roman" w:hAnsi="Times New Roman"/>
          <w:color w:val="000000"/>
          <w:sz w:val="24"/>
          <w:szCs w:val="24"/>
        </w:rPr>
        <w:t xml:space="preserve">, which is the start of the rumor that Vice President Al Gore invented the </w:t>
      </w:r>
      <w:r w:rsidR="007F06D8">
        <w:rPr>
          <w:rFonts w:ascii="Times New Roman" w:hAnsi="Times New Roman"/>
          <w:color w:val="000000"/>
          <w:sz w:val="24"/>
          <w:szCs w:val="24"/>
        </w:rPr>
        <w:t>Internet</w:t>
      </w:r>
      <w:r w:rsidR="00703714" w:rsidRPr="00ED5C5B">
        <w:rPr>
          <w:rFonts w:ascii="Times New Roman" w:hAnsi="Times New Roman"/>
          <w:color w:val="000000"/>
          <w:sz w:val="24"/>
          <w:szCs w:val="24"/>
        </w:rPr>
        <w:t>.</w:t>
      </w:r>
      <w:r w:rsidR="001F1EFE" w:rsidRPr="00ED5C5B">
        <w:rPr>
          <w:rFonts w:ascii="Times New Roman" w:hAnsi="Times New Roman"/>
          <w:color w:val="000000"/>
          <w:sz w:val="24"/>
          <w:szCs w:val="24"/>
        </w:rPr>
        <w:t xml:space="preserve"> In 1999 the </w:t>
      </w:r>
      <w:r w:rsidR="008D213A">
        <w:rPr>
          <w:rFonts w:ascii="Times New Roman" w:hAnsi="Times New Roman"/>
          <w:color w:val="000000"/>
          <w:sz w:val="24"/>
          <w:szCs w:val="24"/>
        </w:rPr>
        <w:t>Internet2</w:t>
      </w:r>
      <w:r w:rsidR="001F1EFE" w:rsidRPr="00ED5C5B">
        <w:rPr>
          <w:rFonts w:ascii="Times New Roman" w:hAnsi="Times New Roman"/>
          <w:color w:val="000000"/>
          <w:sz w:val="24"/>
          <w:szCs w:val="24"/>
        </w:rPr>
        <w:t xml:space="preserve"> Project was well on its way in terms of research and education as well as membership growth. By this time UCAID had approximately 168 university members </w:t>
      </w:r>
      <w:r w:rsidR="001F1EFE" w:rsidRPr="00ED5C5B">
        <w:rPr>
          <w:rFonts w:ascii="Times New Roman" w:hAnsi="Times New Roman"/>
          <w:color w:val="000000"/>
          <w:sz w:val="24"/>
          <w:szCs w:val="24"/>
        </w:rPr>
        <w:lastRenderedPageBreak/>
        <w:t>and an additional approximate 54 business and nearly 30 allied members</w:t>
      </w:r>
      <w:r w:rsidR="0036697A" w:rsidRPr="00ED5C5B">
        <w:rPr>
          <w:rFonts w:ascii="Times New Roman" w:hAnsi="Times New Roman"/>
          <w:color w:val="000000"/>
          <w:sz w:val="24"/>
          <w:szCs w:val="24"/>
        </w:rPr>
        <w:t>.</w:t>
      </w:r>
      <w:r w:rsidR="001F1EFE" w:rsidRPr="00ED5C5B">
        <w:rPr>
          <w:rFonts w:ascii="Times New Roman" w:hAnsi="Times New Roman"/>
          <w:color w:val="000000"/>
          <w:sz w:val="24"/>
          <w:szCs w:val="24"/>
        </w:rPr>
        <w:t xml:space="preserve"> </w:t>
      </w:r>
      <w:r w:rsidR="00F33677" w:rsidRPr="00ED5C5B">
        <w:rPr>
          <w:rFonts w:ascii="Times New Roman" w:hAnsi="Times New Roman"/>
          <w:color w:val="000000"/>
          <w:sz w:val="24"/>
          <w:szCs w:val="24"/>
        </w:rPr>
        <w:t xml:space="preserve"> </w:t>
      </w:r>
      <w:r w:rsidR="00396360" w:rsidRPr="00ED5C5B">
        <w:rPr>
          <w:rFonts w:ascii="Times New Roman" w:hAnsi="Times New Roman"/>
          <w:color w:val="000000"/>
          <w:sz w:val="24"/>
          <w:szCs w:val="24"/>
        </w:rPr>
        <w:t xml:space="preserve">Clearly the </w:t>
      </w:r>
      <w:r w:rsidR="008D213A">
        <w:rPr>
          <w:rFonts w:ascii="Times New Roman" w:hAnsi="Times New Roman"/>
          <w:color w:val="000000"/>
          <w:sz w:val="24"/>
          <w:szCs w:val="24"/>
        </w:rPr>
        <w:t>Internet2</w:t>
      </w:r>
      <w:r w:rsidR="00396360" w:rsidRPr="00ED5C5B">
        <w:rPr>
          <w:rFonts w:ascii="Times New Roman" w:hAnsi="Times New Roman"/>
          <w:color w:val="000000"/>
          <w:sz w:val="24"/>
          <w:szCs w:val="24"/>
        </w:rPr>
        <w:t xml:space="preserve"> Project began as a</w:t>
      </w:r>
      <w:r w:rsidR="00577A3C">
        <w:rPr>
          <w:rFonts w:ascii="Times New Roman" w:hAnsi="Times New Roman"/>
          <w:color w:val="000000"/>
          <w:sz w:val="24"/>
          <w:szCs w:val="24"/>
        </w:rPr>
        <w:t>n</w:t>
      </w:r>
      <w:r w:rsidR="00396360" w:rsidRPr="00ED5C5B">
        <w:rPr>
          <w:rFonts w:ascii="Times New Roman" w:hAnsi="Times New Roman"/>
          <w:color w:val="000000"/>
          <w:sz w:val="24"/>
          <w:szCs w:val="24"/>
        </w:rPr>
        <w:t xml:space="preserve"> </w:t>
      </w:r>
      <w:r w:rsidR="008C76CF" w:rsidRPr="00ED5C5B">
        <w:rPr>
          <w:rFonts w:ascii="Times New Roman" w:hAnsi="Times New Roman"/>
          <w:color w:val="000000"/>
          <w:sz w:val="24"/>
          <w:szCs w:val="24"/>
        </w:rPr>
        <w:t>enormous</w:t>
      </w:r>
      <w:r w:rsidR="00396360" w:rsidRPr="00ED5C5B">
        <w:rPr>
          <w:rFonts w:ascii="Times New Roman" w:hAnsi="Times New Roman"/>
          <w:color w:val="000000"/>
          <w:sz w:val="24"/>
          <w:szCs w:val="24"/>
        </w:rPr>
        <w:t xml:space="preserve"> modeled Wide Area Network (WAN) </w:t>
      </w:r>
      <w:r w:rsidR="0036697A" w:rsidRPr="00ED5C5B">
        <w:rPr>
          <w:rFonts w:ascii="Times New Roman" w:hAnsi="Times New Roman"/>
          <w:color w:val="000000"/>
          <w:sz w:val="24"/>
          <w:szCs w:val="24"/>
        </w:rPr>
        <w:t xml:space="preserve">that with an intelligent concept and smart </w:t>
      </w:r>
      <w:r w:rsidR="000F5036" w:rsidRPr="00ED5C5B">
        <w:rPr>
          <w:rFonts w:ascii="Times New Roman" w:hAnsi="Times New Roman"/>
          <w:color w:val="000000"/>
          <w:sz w:val="24"/>
          <w:szCs w:val="24"/>
        </w:rPr>
        <w:t>marketing</w:t>
      </w:r>
      <w:r w:rsidR="0036697A" w:rsidRPr="00ED5C5B">
        <w:rPr>
          <w:rFonts w:ascii="Times New Roman" w:hAnsi="Times New Roman"/>
          <w:color w:val="000000"/>
          <w:sz w:val="24"/>
          <w:szCs w:val="24"/>
        </w:rPr>
        <w:t xml:space="preserve"> has excel</w:t>
      </w:r>
      <w:r w:rsidR="00577A3C">
        <w:rPr>
          <w:rFonts w:ascii="Times New Roman" w:hAnsi="Times New Roman"/>
          <w:color w:val="000000"/>
          <w:sz w:val="24"/>
          <w:szCs w:val="24"/>
        </w:rPr>
        <w:t xml:space="preserve">led </w:t>
      </w:r>
      <w:r w:rsidR="0036697A" w:rsidRPr="00ED5C5B">
        <w:rPr>
          <w:rFonts w:ascii="Times New Roman" w:hAnsi="Times New Roman"/>
          <w:color w:val="000000"/>
          <w:sz w:val="24"/>
          <w:szCs w:val="24"/>
        </w:rPr>
        <w:t>beyond expectations.</w:t>
      </w:r>
      <w:r w:rsidR="00230005" w:rsidRPr="00ED5C5B">
        <w:rPr>
          <w:rFonts w:ascii="Times New Roman" w:hAnsi="Times New Roman"/>
          <w:color w:val="000000"/>
          <w:sz w:val="24"/>
          <w:szCs w:val="24"/>
        </w:rPr>
        <w:t xml:space="preserve"> </w:t>
      </w:r>
      <w:r w:rsidR="006F2039">
        <w:rPr>
          <w:rFonts w:ascii="Times New Roman" w:hAnsi="Times New Roman"/>
          <w:color w:val="000000"/>
          <w:sz w:val="24"/>
          <w:szCs w:val="24"/>
        </w:rPr>
        <w:t xml:space="preserve">After the turn of the century </w:t>
      </w:r>
      <w:r w:rsidR="00B5100B">
        <w:rPr>
          <w:rFonts w:ascii="Times New Roman" w:hAnsi="Times New Roman"/>
          <w:color w:val="000000"/>
          <w:sz w:val="24"/>
          <w:szCs w:val="24"/>
        </w:rPr>
        <w:t xml:space="preserve">Internet2 fueled </w:t>
      </w:r>
      <w:r w:rsidR="006F2039">
        <w:rPr>
          <w:rFonts w:ascii="Times New Roman" w:hAnsi="Times New Roman"/>
          <w:color w:val="000000"/>
          <w:sz w:val="24"/>
          <w:szCs w:val="24"/>
        </w:rPr>
        <w:t>other projects that fed</w:t>
      </w:r>
      <w:r w:rsidR="00A207FA">
        <w:rPr>
          <w:rFonts w:ascii="Times New Roman" w:hAnsi="Times New Roman"/>
          <w:color w:val="000000"/>
          <w:sz w:val="24"/>
          <w:szCs w:val="24"/>
        </w:rPr>
        <w:t xml:space="preserve"> the interests of the Medical, </w:t>
      </w:r>
      <w:r w:rsidR="006F2039">
        <w:rPr>
          <w:rFonts w:ascii="Times New Roman" w:hAnsi="Times New Roman"/>
          <w:color w:val="000000"/>
          <w:sz w:val="24"/>
          <w:szCs w:val="24"/>
        </w:rPr>
        <w:t xml:space="preserve">Clinical and Health Science initiatives </w:t>
      </w:r>
      <w:r w:rsidR="00B5100B">
        <w:rPr>
          <w:rFonts w:ascii="Times New Roman" w:hAnsi="Times New Roman"/>
          <w:color w:val="000000"/>
          <w:sz w:val="24"/>
          <w:szCs w:val="24"/>
        </w:rPr>
        <w:t xml:space="preserve">that have also </w:t>
      </w:r>
      <w:r w:rsidR="00A207FA" w:rsidRPr="00A207FA">
        <w:rPr>
          <w:rFonts w:ascii="Times New Roman" w:hAnsi="Times New Roman"/>
          <w:sz w:val="24"/>
          <w:szCs w:val="24"/>
        </w:rPr>
        <w:t>shined</w:t>
      </w:r>
      <w:r w:rsidR="00A207FA">
        <w:rPr>
          <w:rFonts w:ascii="Times New Roman" w:hAnsi="Times New Roman"/>
          <w:color w:val="000000"/>
          <w:sz w:val="24"/>
          <w:szCs w:val="24"/>
        </w:rPr>
        <w:t>,</w:t>
      </w:r>
      <w:r w:rsidR="006F2039">
        <w:rPr>
          <w:rFonts w:ascii="Times New Roman" w:hAnsi="Times New Roman"/>
          <w:color w:val="000000"/>
          <w:sz w:val="24"/>
          <w:szCs w:val="24"/>
        </w:rPr>
        <w:t xml:space="preserve"> increasing the consorti</w:t>
      </w:r>
      <w:bookmarkStart w:id="4" w:name="_GoBack"/>
      <w:bookmarkEnd w:id="4"/>
      <w:r w:rsidR="006F2039">
        <w:rPr>
          <w:rFonts w:ascii="Times New Roman" w:hAnsi="Times New Roman"/>
          <w:color w:val="000000"/>
          <w:sz w:val="24"/>
          <w:szCs w:val="24"/>
        </w:rPr>
        <w:t xml:space="preserve">um to more than 200 universities and approximately 150 corporate business and affiliates. </w:t>
      </w:r>
      <w:r w:rsidR="000E4164">
        <w:rPr>
          <w:rFonts w:ascii="Times New Roman" w:hAnsi="Times New Roman"/>
          <w:color w:val="000000"/>
          <w:sz w:val="24"/>
          <w:szCs w:val="24"/>
        </w:rPr>
        <w:t xml:space="preserve">One reoccurring problem </w:t>
      </w:r>
      <w:r w:rsidR="006F2039">
        <w:rPr>
          <w:rFonts w:ascii="Times New Roman" w:hAnsi="Times New Roman"/>
          <w:color w:val="000000"/>
          <w:sz w:val="24"/>
          <w:szCs w:val="24"/>
        </w:rPr>
        <w:t xml:space="preserve">however, was </w:t>
      </w:r>
      <w:r w:rsidR="000E4164">
        <w:rPr>
          <w:rFonts w:ascii="Times New Roman" w:hAnsi="Times New Roman"/>
          <w:color w:val="000000"/>
          <w:sz w:val="24"/>
          <w:szCs w:val="24"/>
        </w:rPr>
        <w:t xml:space="preserve">that Internet2 was finding </w:t>
      </w:r>
      <w:r w:rsidR="006F2039">
        <w:rPr>
          <w:rFonts w:ascii="Times New Roman" w:hAnsi="Times New Roman"/>
          <w:color w:val="000000"/>
          <w:sz w:val="24"/>
          <w:szCs w:val="24"/>
        </w:rPr>
        <w:t>ir</w:t>
      </w:r>
      <w:r w:rsidR="000E4164">
        <w:rPr>
          <w:rFonts w:ascii="Times New Roman" w:hAnsi="Times New Roman"/>
          <w:color w:val="000000"/>
          <w:sz w:val="24"/>
          <w:szCs w:val="24"/>
        </w:rPr>
        <w:t>regular</w:t>
      </w:r>
      <w:r w:rsidR="00B5100B">
        <w:rPr>
          <w:rFonts w:ascii="Times New Roman" w:hAnsi="Times New Roman"/>
          <w:color w:val="000000"/>
          <w:sz w:val="24"/>
          <w:szCs w:val="24"/>
        </w:rPr>
        <w:t>ities</w:t>
      </w:r>
      <w:r w:rsidR="000E4164">
        <w:rPr>
          <w:rFonts w:ascii="Times New Roman" w:hAnsi="Times New Roman"/>
          <w:color w:val="000000"/>
          <w:sz w:val="24"/>
          <w:szCs w:val="24"/>
        </w:rPr>
        <w:t xml:space="preserve"> </w:t>
      </w:r>
      <w:r w:rsidR="00B5100B">
        <w:rPr>
          <w:rFonts w:ascii="Times New Roman" w:hAnsi="Times New Roman"/>
          <w:color w:val="000000"/>
          <w:sz w:val="24"/>
          <w:szCs w:val="24"/>
        </w:rPr>
        <w:t xml:space="preserve">in </w:t>
      </w:r>
      <w:r w:rsidR="000E4164">
        <w:rPr>
          <w:rFonts w:ascii="Times New Roman" w:hAnsi="Times New Roman"/>
          <w:color w:val="000000"/>
          <w:sz w:val="24"/>
          <w:szCs w:val="24"/>
        </w:rPr>
        <w:t>price</w:t>
      </w:r>
      <w:r w:rsidR="006F2039">
        <w:rPr>
          <w:rFonts w:ascii="Times New Roman" w:hAnsi="Times New Roman"/>
          <w:color w:val="000000"/>
          <w:sz w:val="24"/>
          <w:szCs w:val="24"/>
        </w:rPr>
        <w:t>s</w:t>
      </w:r>
      <w:r w:rsidR="000E4164">
        <w:rPr>
          <w:rFonts w:ascii="Times New Roman" w:hAnsi="Times New Roman"/>
          <w:color w:val="000000"/>
          <w:sz w:val="24"/>
          <w:szCs w:val="24"/>
        </w:rPr>
        <w:t xml:space="preserve"> </w:t>
      </w:r>
      <w:r w:rsidR="00A10D93">
        <w:rPr>
          <w:rFonts w:ascii="Times New Roman" w:hAnsi="Times New Roman"/>
          <w:color w:val="000000"/>
          <w:sz w:val="24"/>
          <w:szCs w:val="24"/>
        </w:rPr>
        <w:t>attempting to</w:t>
      </w:r>
      <w:r w:rsidR="006F2039">
        <w:rPr>
          <w:rFonts w:ascii="Times New Roman" w:hAnsi="Times New Roman"/>
          <w:color w:val="000000"/>
          <w:sz w:val="24"/>
          <w:szCs w:val="24"/>
        </w:rPr>
        <w:t xml:space="preserve"> </w:t>
      </w:r>
      <w:r w:rsidR="000E4164">
        <w:rPr>
          <w:rFonts w:ascii="Times New Roman" w:hAnsi="Times New Roman"/>
          <w:color w:val="000000"/>
          <w:sz w:val="24"/>
          <w:szCs w:val="24"/>
        </w:rPr>
        <w:t>acqui</w:t>
      </w:r>
      <w:r w:rsidR="00A10D93">
        <w:rPr>
          <w:rFonts w:ascii="Times New Roman" w:hAnsi="Times New Roman"/>
          <w:color w:val="000000"/>
          <w:sz w:val="24"/>
          <w:szCs w:val="24"/>
        </w:rPr>
        <w:t>re</w:t>
      </w:r>
      <w:r w:rsidR="006F2039">
        <w:rPr>
          <w:rFonts w:ascii="Times New Roman" w:hAnsi="Times New Roman"/>
          <w:color w:val="000000"/>
          <w:sz w:val="24"/>
          <w:szCs w:val="24"/>
        </w:rPr>
        <w:t xml:space="preserve"> terms</w:t>
      </w:r>
      <w:r w:rsidR="00A10D93">
        <w:rPr>
          <w:rFonts w:ascii="Times New Roman" w:hAnsi="Times New Roman"/>
          <w:color w:val="000000"/>
          <w:sz w:val="24"/>
          <w:szCs w:val="24"/>
        </w:rPr>
        <w:t xml:space="preserve"> for </w:t>
      </w:r>
      <w:r w:rsidR="009A19D7">
        <w:rPr>
          <w:rFonts w:ascii="Times New Roman" w:hAnsi="Times New Roman"/>
          <w:color w:val="000000"/>
          <w:sz w:val="24"/>
          <w:szCs w:val="24"/>
        </w:rPr>
        <w:t>D</w:t>
      </w:r>
      <w:r w:rsidR="000E4164">
        <w:rPr>
          <w:rFonts w:ascii="Times New Roman" w:hAnsi="Times New Roman"/>
          <w:color w:val="000000"/>
          <w:sz w:val="24"/>
          <w:szCs w:val="24"/>
        </w:rPr>
        <w:t xml:space="preserve">ark </w:t>
      </w:r>
      <w:r w:rsidR="009A19D7">
        <w:rPr>
          <w:rFonts w:ascii="Times New Roman" w:hAnsi="Times New Roman"/>
          <w:color w:val="000000"/>
          <w:sz w:val="24"/>
          <w:szCs w:val="24"/>
        </w:rPr>
        <w:t>F</w:t>
      </w:r>
      <w:r w:rsidR="000C00C1">
        <w:rPr>
          <w:rFonts w:ascii="Times New Roman" w:hAnsi="Times New Roman"/>
          <w:color w:val="000000"/>
          <w:sz w:val="24"/>
          <w:szCs w:val="24"/>
        </w:rPr>
        <w:t>iber. Dark F</w:t>
      </w:r>
      <w:r w:rsidR="000E4164">
        <w:rPr>
          <w:rFonts w:ascii="Times New Roman" w:hAnsi="Times New Roman"/>
          <w:color w:val="000000"/>
          <w:sz w:val="24"/>
          <w:szCs w:val="24"/>
        </w:rPr>
        <w:t>iber is fiber-optic cables that had already been laid but had not already been lit.</w:t>
      </w:r>
      <w:r w:rsidR="008C0437">
        <w:rPr>
          <w:rFonts w:ascii="Times New Roman" w:hAnsi="Times New Roman"/>
          <w:color w:val="000000"/>
          <w:sz w:val="24"/>
          <w:szCs w:val="24"/>
        </w:rPr>
        <w:t xml:space="preserve"> UCAID and affiliated networks from California, Indiana and Ohio worked together to acquire this </w:t>
      </w:r>
      <w:r w:rsidR="000C00C1" w:rsidRPr="000C00C1">
        <w:rPr>
          <w:rFonts w:ascii="Times New Roman" w:hAnsi="Times New Roman"/>
          <w:color w:val="000000"/>
          <w:sz w:val="24"/>
          <w:szCs w:val="24"/>
        </w:rPr>
        <w:t xml:space="preserve">Dark Fiber </w:t>
      </w:r>
      <w:r w:rsidR="000C00C1">
        <w:rPr>
          <w:rFonts w:ascii="Times New Roman" w:hAnsi="Times New Roman"/>
          <w:color w:val="000000"/>
          <w:sz w:val="24"/>
          <w:szCs w:val="24"/>
        </w:rPr>
        <w:t xml:space="preserve">with the intent of making these </w:t>
      </w:r>
      <w:r w:rsidR="008C0437">
        <w:rPr>
          <w:rFonts w:ascii="Times New Roman" w:hAnsi="Times New Roman"/>
          <w:color w:val="000000"/>
          <w:sz w:val="24"/>
          <w:szCs w:val="24"/>
        </w:rPr>
        <w:t xml:space="preserve">facilities as a state and regional level optical network (RON) </w:t>
      </w:r>
      <w:r w:rsidR="001C40FD">
        <w:rPr>
          <w:rFonts w:ascii="Times New Roman" w:hAnsi="Times New Roman"/>
          <w:color w:val="000000"/>
          <w:sz w:val="24"/>
          <w:szCs w:val="24"/>
        </w:rPr>
        <w:t>collaboratively</w:t>
      </w:r>
      <w:r w:rsidR="008C0437">
        <w:rPr>
          <w:rFonts w:ascii="Times New Roman" w:hAnsi="Times New Roman"/>
          <w:color w:val="000000"/>
          <w:sz w:val="24"/>
          <w:szCs w:val="24"/>
        </w:rPr>
        <w:t xml:space="preserve"> to support the</w:t>
      </w:r>
      <w:r w:rsidR="003941AA">
        <w:rPr>
          <w:rFonts w:ascii="Times New Roman" w:hAnsi="Times New Roman"/>
          <w:color w:val="000000"/>
          <w:sz w:val="24"/>
          <w:szCs w:val="24"/>
        </w:rPr>
        <w:t xml:space="preserve"> research university community, thus creating Internet2 FiberCo.</w:t>
      </w:r>
    </w:p>
    <w:p w:rsidR="00CA602B" w:rsidRPr="00ED5C5B" w:rsidRDefault="00A17427" w:rsidP="00A17427">
      <w:pPr>
        <w:spacing w:after="0" w:line="480" w:lineRule="auto"/>
        <w:rPr>
          <w:rFonts w:ascii="Times New Roman" w:hAnsi="Times New Roman"/>
          <w:sz w:val="24"/>
          <w:szCs w:val="24"/>
        </w:rPr>
      </w:pPr>
      <w:r>
        <w:rPr>
          <w:rFonts w:ascii="Times New Roman" w:hAnsi="Times New Roman"/>
          <w:color w:val="000000"/>
          <w:sz w:val="24"/>
          <w:szCs w:val="24"/>
        </w:rPr>
        <w:tab/>
      </w:r>
      <w:r w:rsidR="006F2039">
        <w:rPr>
          <w:rFonts w:ascii="Times New Roman" w:hAnsi="Times New Roman"/>
          <w:color w:val="000000"/>
          <w:sz w:val="24"/>
          <w:szCs w:val="24"/>
        </w:rPr>
        <w:t xml:space="preserve">Internet2 FiberCo </w:t>
      </w:r>
      <w:commentRangeStart w:id="5"/>
      <w:r w:rsidR="006F2039">
        <w:rPr>
          <w:rFonts w:ascii="Times New Roman" w:hAnsi="Times New Roman"/>
          <w:color w:val="000000"/>
          <w:sz w:val="24"/>
          <w:szCs w:val="24"/>
        </w:rPr>
        <w:t>then acquired their first 2,500 miles of dark fiber from Level 3 in early 2003</w:t>
      </w:r>
      <w:commentRangeEnd w:id="5"/>
      <w:r w:rsidR="00B41EF1">
        <w:rPr>
          <w:rStyle w:val="CommentReference"/>
        </w:rPr>
        <w:commentReference w:id="5"/>
      </w:r>
      <w:r w:rsidR="006F2039">
        <w:rPr>
          <w:rFonts w:ascii="Times New Roman" w:hAnsi="Times New Roman"/>
          <w:color w:val="000000"/>
          <w:sz w:val="24"/>
          <w:szCs w:val="24"/>
        </w:rPr>
        <w:t xml:space="preserve">.  </w:t>
      </w:r>
      <w:r w:rsidR="0053569B">
        <w:rPr>
          <w:rFonts w:ascii="Times New Roman" w:hAnsi="Times New Roman"/>
          <w:color w:val="000000"/>
          <w:sz w:val="24"/>
          <w:szCs w:val="24"/>
        </w:rPr>
        <w:t xml:space="preserve"> </w:t>
      </w:r>
      <w:r w:rsidR="00B047D2">
        <w:rPr>
          <w:rFonts w:ascii="Times New Roman" w:hAnsi="Times New Roman"/>
          <w:color w:val="000000"/>
          <w:sz w:val="24"/>
          <w:szCs w:val="24"/>
        </w:rPr>
        <w:t>October 2006 the Internet2 consortium decided to improve its network backbone by selecting Level 3 as t</w:t>
      </w:r>
      <w:r w:rsidR="001C40FD">
        <w:rPr>
          <w:rFonts w:ascii="Times New Roman" w:hAnsi="Times New Roman"/>
          <w:color w:val="000000"/>
          <w:sz w:val="24"/>
          <w:szCs w:val="24"/>
        </w:rPr>
        <w:t>heir network provider. Level 3</w:t>
      </w:r>
      <w:r w:rsidR="00B047D2">
        <w:rPr>
          <w:rFonts w:ascii="Times New Roman" w:hAnsi="Times New Roman"/>
          <w:color w:val="000000"/>
          <w:sz w:val="24"/>
          <w:szCs w:val="24"/>
        </w:rPr>
        <w:t xml:space="preserve"> promised to build the Internet2 network supporting</w:t>
      </w:r>
      <w:r w:rsidR="001C40FD">
        <w:rPr>
          <w:rFonts w:ascii="Times New Roman" w:hAnsi="Times New Roman"/>
          <w:color w:val="000000"/>
          <w:sz w:val="24"/>
          <w:szCs w:val="24"/>
        </w:rPr>
        <w:t xml:space="preserve"> speed,</w:t>
      </w:r>
      <w:r w:rsidR="00B047D2">
        <w:rPr>
          <w:rFonts w:ascii="Times New Roman" w:hAnsi="Times New Roman"/>
          <w:color w:val="000000"/>
          <w:sz w:val="24"/>
          <w:szCs w:val="24"/>
        </w:rPr>
        <w:t xml:space="preserve"> tenfold</w:t>
      </w:r>
      <w:r w:rsidR="001C40FD">
        <w:rPr>
          <w:rFonts w:ascii="Times New Roman" w:hAnsi="Times New Roman"/>
          <w:color w:val="000000"/>
          <w:sz w:val="24"/>
          <w:szCs w:val="24"/>
        </w:rPr>
        <w:t xml:space="preserve"> of</w:t>
      </w:r>
      <w:r w:rsidR="00B047D2">
        <w:rPr>
          <w:rFonts w:ascii="Times New Roman" w:hAnsi="Times New Roman"/>
          <w:color w:val="000000"/>
          <w:sz w:val="24"/>
          <w:szCs w:val="24"/>
        </w:rPr>
        <w:t xml:space="preserve"> their present network </w:t>
      </w:r>
      <w:r w:rsidR="006F2039">
        <w:rPr>
          <w:rFonts w:ascii="Times New Roman" w:hAnsi="Times New Roman"/>
          <w:color w:val="000000"/>
          <w:sz w:val="24"/>
          <w:szCs w:val="24"/>
        </w:rPr>
        <w:t>capacity</w:t>
      </w:r>
      <w:r w:rsidR="00B047D2">
        <w:rPr>
          <w:rFonts w:ascii="Times New Roman" w:hAnsi="Times New Roman"/>
          <w:color w:val="000000"/>
          <w:sz w:val="24"/>
          <w:szCs w:val="24"/>
        </w:rPr>
        <w:t xml:space="preserve">, </w:t>
      </w:r>
      <w:r w:rsidR="001C40FD">
        <w:rPr>
          <w:rFonts w:ascii="Times New Roman" w:hAnsi="Times New Roman"/>
          <w:color w:val="000000"/>
          <w:sz w:val="24"/>
          <w:szCs w:val="24"/>
        </w:rPr>
        <w:t>increasing it</w:t>
      </w:r>
      <w:r w:rsidR="00B047D2">
        <w:rPr>
          <w:rFonts w:ascii="Times New Roman" w:hAnsi="Times New Roman"/>
          <w:color w:val="000000"/>
          <w:sz w:val="24"/>
          <w:szCs w:val="24"/>
        </w:rPr>
        <w:t xml:space="preserve"> to 100Gps Lam</w:t>
      </w:r>
      <w:r w:rsidR="00F6089A">
        <w:rPr>
          <w:rFonts w:ascii="Times New Roman" w:hAnsi="Times New Roman"/>
          <w:color w:val="000000"/>
          <w:sz w:val="24"/>
          <w:szCs w:val="24"/>
        </w:rPr>
        <w:t>b</w:t>
      </w:r>
      <w:r w:rsidR="00B047D2">
        <w:rPr>
          <w:rFonts w:ascii="Times New Roman" w:hAnsi="Times New Roman"/>
          <w:color w:val="000000"/>
          <w:sz w:val="24"/>
          <w:szCs w:val="24"/>
        </w:rPr>
        <w:t xml:space="preserve">das. </w:t>
      </w:r>
      <w:r w:rsidR="00F6089A">
        <w:rPr>
          <w:rFonts w:ascii="Times New Roman" w:hAnsi="Times New Roman"/>
          <w:color w:val="000000"/>
          <w:sz w:val="24"/>
          <w:szCs w:val="24"/>
        </w:rPr>
        <w:t>Lamb</w:t>
      </w:r>
      <w:r w:rsidR="006D1B19">
        <w:rPr>
          <w:rFonts w:ascii="Times New Roman" w:hAnsi="Times New Roman"/>
          <w:color w:val="000000"/>
          <w:sz w:val="24"/>
          <w:szCs w:val="24"/>
        </w:rPr>
        <w:t xml:space="preserve">da is </w:t>
      </w:r>
      <w:r w:rsidR="00992F97">
        <w:rPr>
          <w:rFonts w:ascii="Times New Roman" w:hAnsi="Times New Roman"/>
          <w:color w:val="000000"/>
          <w:sz w:val="24"/>
          <w:szCs w:val="24"/>
        </w:rPr>
        <w:t xml:space="preserve">a Wavelength Selective Switch (WSS) that optimizes itself allows optical branching of up to five different optical paths, designed for long-haul networks. </w:t>
      </w:r>
      <w:r w:rsidR="00C10FC8" w:rsidRPr="00ED5C5B">
        <w:rPr>
          <w:rFonts w:ascii="Times New Roman" w:hAnsi="Times New Roman"/>
          <w:color w:val="000000"/>
          <w:sz w:val="24"/>
          <w:szCs w:val="24"/>
        </w:rPr>
        <w:t xml:space="preserve">In </w:t>
      </w:r>
      <w:r w:rsidR="0051028C">
        <w:rPr>
          <w:rFonts w:ascii="Times New Roman" w:hAnsi="Times New Roman"/>
          <w:color w:val="000000"/>
          <w:sz w:val="24"/>
          <w:szCs w:val="24"/>
        </w:rPr>
        <w:t>2007 Qwest Communications was informed that their contract with Next Generation Internet Internet2 would not be renewed and Internet2 partnered with Ciena (a multiservice swit</w:t>
      </w:r>
      <w:r w:rsidR="00992F97">
        <w:rPr>
          <w:rFonts w:ascii="Times New Roman" w:hAnsi="Times New Roman"/>
          <w:color w:val="000000"/>
          <w:sz w:val="24"/>
          <w:szCs w:val="24"/>
        </w:rPr>
        <w:t>c</w:t>
      </w:r>
      <w:r w:rsidR="0051028C">
        <w:rPr>
          <w:rFonts w:ascii="Times New Roman" w:hAnsi="Times New Roman"/>
          <w:color w:val="000000"/>
          <w:sz w:val="24"/>
          <w:szCs w:val="24"/>
        </w:rPr>
        <w:t xml:space="preserve">h </w:t>
      </w:r>
      <w:r w:rsidR="00992F97">
        <w:rPr>
          <w:rFonts w:ascii="Times New Roman" w:hAnsi="Times New Roman"/>
          <w:color w:val="000000"/>
          <w:sz w:val="24"/>
          <w:szCs w:val="24"/>
        </w:rPr>
        <w:t>and ultra-high-speed</w:t>
      </w:r>
      <w:r w:rsidR="0051028C">
        <w:rPr>
          <w:rFonts w:ascii="Times New Roman" w:hAnsi="Times New Roman"/>
          <w:color w:val="000000"/>
          <w:sz w:val="24"/>
          <w:szCs w:val="24"/>
        </w:rPr>
        <w:t xml:space="preserve"> network business) to further the research and development of optical technology. Their vision was to create a scalable</w:t>
      </w:r>
      <w:r w:rsidR="001C40FD">
        <w:rPr>
          <w:rFonts w:ascii="Times New Roman" w:hAnsi="Times New Roman"/>
          <w:color w:val="000000"/>
          <w:sz w:val="24"/>
          <w:szCs w:val="24"/>
        </w:rPr>
        <w:t xml:space="preserve"> network to service the multi-</w:t>
      </w:r>
      <w:r w:rsidR="0051028C">
        <w:rPr>
          <w:rFonts w:ascii="Times New Roman" w:hAnsi="Times New Roman"/>
          <w:color w:val="000000"/>
          <w:sz w:val="24"/>
          <w:szCs w:val="24"/>
        </w:rPr>
        <w:t xml:space="preserve">numbered universities with up to 80 </w:t>
      </w:r>
      <w:r w:rsidR="00B047D2">
        <w:rPr>
          <w:rFonts w:ascii="Times New Roman" w:hAnsi="Times New Roman"/>
          <w:color w:val="000000"/>
          <w:sz w:val="24"/>
          <w:szCs w:val="24"/>
        </w:rPr>
        <w:t>10Gps</w:t>
      </w:r>
      <w:r w:rsidR="0051028C">
        <w:rPr>
          <w:rFonts w:ascii="Times New Roman" w:hAnsi="Times New Roman"/>
          <w:color w:val="000000"/>
          <w:sz w:val="24"/>
          <w:szCs w:val="24"/>
        </w:rPr>
        <w:t xml:space="preserve"> </w:t>
      </w:r>
      <w:r w:rsidR="00992F97">
        <w:rPr>
          <w:rFonts w:ascii="Times New Roman" w:hAnsi="Times New Roman"/>
          <w:color w:val="000000"/>
          <w:sz w:val="24"/>
          <w:szCs w:val="24"/>
        </w:rPr>
        <w:t>Lambdas</w:t>
      </w:r>
      <w:r w:rsidR="0086292F">
        <w:rPr>
          <w:rFonts w:ascii="Times New Roman" w:hAnsi="Times New Roman"/>
          <w:color w:val="000000"/>
          <w:sz w:val="24"/>
          <w:szCs w:val="24"/>
        </w:rPr>
        <w:t xml:space="preserve">. </w:t>
      </w:r>
      <w:r w:rsidR="001C40FD">
        <w:rPr>
          <w:rFonts w:ascii="Times New Roman" w:hAnsi="Times New Roman"/>
          <w:color w:val="000000"/>
          <w:sz w:val="24"/>
          <w:szCs w:val="24"/>
        </w:rPr>
        <w:t xml:space="preserve">Today </w:t>
      </w:r>
      <w:r w:rsidR="00D75C1E">
        <w:rPr>
          <w:rFonts w:ascii="Times New Roman" w:hAnsi="Times New Roman"/>
          <w:color w:val="000000"/>
          <w:sz w:val="24"/>
          <w:szCs w:val="24"/>
        </w:rPr>
        <w:t xml:space="preserve">Internet2 FiberCo and the Research and Development community has </w:t>
      </w:r>
      <w:r w:rsidR="003F28E8">
        <w:rPr>
          <w:rFonts w:ascii="Times New Roman" w:hAnsi="Times New Roman"/>
          <w:color w:val="000000"/>
          <w:sz w:val="24"/>
          <w:szCs w:val="24"/>
        </w:rPr>
        <w:t>acquired</w:t>
      </w:r>
      <w:r w:rsidR="00D75C1E">
        <w:rPr>
          <w:rFonts w:ascii="Times New Roman" w:hAnsi="Times New Roman"/>
          <w:color w:val="000000"/>
          <w:sz w:val="24"/>
          <w:szCs w:val="24"/>
        </w:rPr>
        <w:t xml:space="preserve"> more than 27,000 route-miles of </w:t>
      </w:r>
      <w:r w:rsidR="001C40FD" w:rsidRPr="001C40FD">
        <w:rPr>
          <w:rFonts w:ascii="Times New Roman" w:hAnsi="Times New Roman"/>
          <w:color w:val="000000"/>
          <w:sz w:val="24"/>
          <w:szCs w:val="24"/>
        </w:rPr>
        <w:t xml:space="preserve">Dark Fiber </w:t>
      </w:r>
      <w:r w:rsidR="00D75C1E">
        <w:rPr>
          <w:rFonts w:ascii="Times New Roman" w:hAnsi="Times New Roman"/>
          <w:color w:val="000000"/>
          <w:sz w:val="24"/>
          <w:szCs w:val="24"/>
        </w:rPr>
        <w:t xml:space="preserve">that are devoted to regional efforts. </w:t>
      </w:r>
      <w:r w:rsidR="00C008F4">
        <w:rPr>
          <w:rFonts w:ascii="Times New Roman" w:hAnsi="Times New Roman"/>
          <w:color w:val="000000"/>
          <w:sz w:val="24"/>
          <w:szCs w:val="24"/>
        </w:rPr>
        <w:t xml:space="preserve">The Ciena </w:t>
      </w:r>
      <w:r w:rsidR="00D75C1E">
        <w:rPr>
          <w:rFonts w:ascii="Times New Roman" w:hAnsi="Times New Roman"/>
          <w:color w:val="000000"/>
          <w:sz w:val="24"/>
          <w:szCs w:val="24"/>
        </w:rPr>
        <w:lastRenderedPageBreak/>
        <w:t xml:space="preserve">Internet2 </w:t>
      </w:r>
      <w:r w:rsidR="00C008F4">
        <w:rPr>
          <w:rFonts w:ascii="Times New Roman" w:hAnsi="Times New Roman"/>
          <w:color w:val="000000"/>
          <w:sz w:val="24"/>
          <w:szCs w:val="24"/>
        </w:rPr>
        <w:t xml:space="preserve">FiberCo partnership </w:t>
      </w:r>
      <w:r w:rsidR="00D75C1E">
        <w:rPr>
          <w:rFonts w:ascii="Times New Roman" w:hAnsi="Times New Roman"/>
          <w:color w:val="000000"/>
          <w:sz w:val="24"/>
          <w:szCs w:val="24"/>
        </w:rPr>
        <w:t xml:space="preserve">has been able to serve academic communities around the globe while providing services that </w:t>
      </w:r>
      <w:r w:rsidR="00C008F4">
        <w:rPr>
          <w:rFonts w:ascii="Times New Roman" w:hAnsi="Times New Roman"/>
          <w:color w:val="000000"/>
          <w:sz w:val="24"/>
          <w:szCs w:val="24"/>
        </w:rPr>
        <w:t xml:space="preserve">could finically </w:t>
      </w:r>
      <w:r w:rsidR="00D75C1E">
        <w:rPr>
          <w:rFonts w:ascii="Times New Roman" w:hAnsi="Times New Roman"/>
          <w:color w:val="000000"/>
          <w:sz w:val="24"/>
          <w:szCs w:val="24"/>
        </w:rPr>
        <w:t xml:space="preserve">fit individual customer needs. </w:t>
      </w:r>
    </w:p>
    <w:p w:rsidR="00E60B90" w:rsidRPr="00ED5C5B" w:rsidRDefault="00E44434" w:rsidP="00D607CE">
      <w:pPr>
        <w:spacing w:after="0" w:line="480" w:lineRule="auto"/>
        <w:ind w:firstLine="720"/>
        <w:rPr>
          <w:rFonts w:ascii="Times New Roman" w:hAnsi="Times New Roman"/>
          <w:color w:val="000000"/>
          <w:sz w:val="24"/>
          <w:szCs w:val="24"/>
        </w:rPr>
      </w:pPr>
      <w:r>
        <w:rPr>
          <w:rFonts w:ascii="Times New Roman" w:hAnsi="Times New Roman"/>
          <w:color w:val="000000"/>
          <w:sz w:val="24"/>
          <w:szCs w:val="24"/>
        </w:rPr>
        <w:t xml:space="preserve">Internet2 </w:t>
      </w:r>
      <w:r w:rsidR="00C008F4">
        <w:rPr>
          <w:rFonts w:ascii="Times New Roman" w:hAnsi="Times New Roman"/>
          <w:color w:val="000000"/>
          <w:sz w:val="24"/>
          <w:szCs w:val="24"/>
        </w:rPr>
        <w:t xml:space="preserve">FiberCo </w:t>
      </w:r>
      <w:r>
        <w:rPr>
          <w:rFonts w:ascii="Times New Roman" w:hAnsi="Times New Roman"/>
          <w:color w:val="000000"/>
          <w:sz w:val="24"/>
          <w:szCs w:val="24"/>
        </w:rPr>
        <w:t xml:space="preserve">created a second Internet </w:t>
      </w:r>
      <w:r w:rsidR="00BD4584">
        <w:rPr>
          <w:rFonts w:ascii="Times New Roman" w:hAnsi="Times New Roman"/>
          <w:color w:val="000000"/>
          <w:sz w:val="24"/>
          <w:szCs w:val="24"/>
        </w:rPr>
        <w:t>that surpasses the</w:t>
      </w:r>
      <w:r>
        <w:rPr>
          <w:rFonts w:ascii="Times New Roman" w:hAnsi="Times New Roman"/>
          <w:color w:val="000000"/>
          <w:sz w:val="24"/>
          <w:szCs w:val="24"/>
        </w:rPr>
        <w:t xml:space="preserve"> Internet that most people know today by acquiring a host of coll</w:t>
      </w:r>
      <w:r w:rsidR="00C008F4">
        <w:rPr>
          <w:rFonts w:ascii="Times New Roman" w:hAnsi="Times New Roman"/>
          <w:color w:val="000000"/>
          <w:sz w:val="24"/>
          <w:szCs w:val="24"/>
        </w:rPr>
        <w:t xml:space="preserve">aborative partners, assistance from many </w:t>
      </w:r>
      <w:r>
        <w:rPr>
          <w:rFonts w:ascii="Times New Roman" w:hAnsi="Times New Roman"/>
          <w:color w:val="000000"/>
          <w:sz w:val="24"/>
          <w:szCs w:val="24"/>
        </w:rPr>
        <w:t xml:space="preserve">prominent businesses to make their idea a reality. </w:t>
      </w:r>
      <w:r w:rsidR="007D6144">
        <w:rPr>
          <w:rFonts w:ascii="Times New Roman" w:hAnsi="Times New Roman"/>
          <w:color w:val="000000"/>
          <w:sz w:val="24"/>
          <w:szCs w:val="24"/>
        </w:rPr>
        <w:t xml:space="preserve"> </w:t>
      </w: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54B47" w:rsidRDefault="00D54B47" w:rsidP="000265B7">
      <w:pPr>
        <w:spacing w:after="0" w:line="480" w:lineRule="auto"/>
        <w:jc w:val="center"/>
        <w:rPr>
          <w:rFonts w:ascii="Times New Roman" w:hAnsi="Times New Roman"/>
          <w:sz w:val="24"/>
          <w:szCs w:val="24"/>
          <w:u w:val="single"/>
        </w:rPr>
      </w:pPr>
    </w:p>
    <w:p w:rsidR="00DA4637" w:rsidRDefault="004210E4" w:rsidP="000265B7">
      <w:pPr>
        <w:spacing w:after="0" w:line="480" w:lineRule="auto"/>
        <w:jc w:val="center"/>
        <w:rPr>
          <w:rFonts w:ascii="Times New Roman" w:hAnsi="Times New Roman"/>
          <w:sz w:val="24"/>
          <w:szCs w:val="24"/>
          <w:u w:val="single"/>
        </w:rPr>
      </w:pPr>
      <w:r w:rsidRPr="00ED5C5B">
        <w:rPr>
          <w:rFonts w:ascii="Times New Roman" w:hAnsi="Times New Roman"/>
          <w:sz w:val="24"/>
          <w:szCs w:val="24"/>
          <w:u w:val="single"/>
        </w:rPr>
        <w:lastRenderedPageBreak/>
        <w:t>Reference</w:t>
      </w:r>
      <w:r w:rsidR="008D213A">
        <w:rPr>
          <w:rFonts w:ascii="Times New Roman" w:hAnsi="Times New Roman"/>
          <w:sz w:val="24"/>
          <w:szCs w:val="24"/>
          <w:u w:val="single"/>
        </w:rPr>
        <w:t>s</w:t>
      </w:r>
    </w:p>
    <w:p w:rsidR="00B716F3" w:rsidRPr="00ED5C5B" w:rsidRDefault="00B716F3" w:rsidP="000265B7">
      <w:pPr>
        <w:spacing w:after="0" w:line="480" w:lineRule="auto"/>
        <w:jc w:val="center"/>
        <w:rPr>
          <w:rFonts w:ascii="Times New Roman" w:hAnsi="Times New Roman"/>
          <w:sz w:val="24"/>
          <w:szCs w:val="24"/>
          <w:u w:val="single"/>
        </w:rPr>
      </w:pPr>
    </w:p>
    <w:p w:rsidR="006758A9" w:rsidRDefault="006758A9" w:rsidP="00BF46CD">
      <w:pPr>
        <w:spacing w:after="0" w:line="480" w:lineRule="auto"/>
        <w:rPr>
          <w:rFonts w:ascii="Times New Roman" w:hAnsi="Times New Roman"/>
          <w:sz w:val="24"/>
          <w:szCs w:val="24"/>
        </w:rPr>
      </w:pPr>
      <w:r w:rsidRPr="006758A9">
        <w:rPr>
          <w:rFonts w:ascii="Times New Roman" w:hAnsi="Times New Roman"/>
          <w:sz w:val="24"/>
          <w:szCs w:val="24"/>
        </w:rPr>
        <w:t>2010 Internet2. (no date). Internet2. In Internet2 FiberCo. Retrieved October 02, 2010, from</w:t>
      </w:r>
    </w:p>
    <w:p w:rsidR="006758A9" w:rsidRDefault="006758A9" w:rsidP="006758A9">
      <w:pPr>
        <w:spacing w:after="0" w:line="480" w:lineRule="auto"/>
        <w:ind w:firstLine="720"/>
        <w:rPr>
          <w:rFonts w:ascii="Times New Roman" w:hAnsi="Times New Roman"/>
          <w:sz w:val="24"/>
          <w:szCs w:val="24"/>
        </w:rPr>
      </w:pPr>
      <w:r w:rsidRPr="006758A9">
        <w:rPr>
          <w:rFonts w:ascii="Times New Roman" w:hAnsi="Times New Roman"/>
          <w:sz w:val="24"/>
          <w:szCs w:val="24"/>
        </w:rPr>
        <w:t>http://www.internet2.edu/fiberco/ .</w:t>
      </w:r>
    </w:p>
    <w:p w:rsidR="00BF46CD" w:rsidRDefault="00BF46CD" w:rsidP="00BF46CD">
      <w:pPr>
        <w:spacing w:after="0" w:line="480" w:lineRule="auto"/>
        <w:rPr>
          <w:rFonts w:ascii="Times New Roman" w:hAnsi="Times New Roman"/>
          <w:sz w:val="24"/>
          <w:szCs w:val="24"/>
        </w:rPr>
      </w:pPr>
      <w:r w:rsidRPr="00247175">
        <w:rPr>
          <w:rFonts w:ascii="Times New Roman" w:hAnsi="Times New Roman"/>
          <w:sz w:val="24"/>
          <w:szCs w:val="24"/>
        </w:rPr>
        <w:t xml:space="preserve">Adams, K. (March 5, 1999). </w:t>
      </w:r>
      <w:r w:rsidR="007F06D8">
        <w:rPr>
          <w:rFonts w:ascii="Times New Roman" w:hAnsi="Times New Roman"/>
          <w:sz w:val="24"/>
          <w:szCs w:val="24"/>
        </w:rPr>
        <w:t>Internet</w:t>
      </w:r>
      <w:r w:rsidRPr="00247175">
        <w:rPr>
          <w:rFonts w:ascii="Times New Roman" w:hAnsi="Times New Roman"/>
          <w:sz w:val="24"/>
          <w:szCs w:val="24"/>
        </w:rPr>
        <w:t xml:space="preserve">2 &amp; IU. In </w:t>
      </w:r>
      <w:r w:rsidRPr="00633836">
        <w:rPr>
          <w:rFonts w:ascii="Times New Roman" w:hAnsi="Times New Roman"/>
          <w:i/>
          <w:sz w:val="24"/>
          <w:szCs w:val="24"/>
        </w:rPr>
        <w:t>Abilene Project up and running</w:t>
      </w:r>
      <w:r w:rsidRPr="00247175">
        <w:rPr>
          <w:rFonts w:ascii="Times New Roman" w:hAnsi="Times New Roman"/>
          <w:sz w:val="24"/>
          <w:szCs w:val="24"/>
        </w:rPr>
        <w:t>. Retrieved</w:t>
      </w:r>
    </w:p>
    <w:p w:rsidR="00BF46CD" w:rsidRDefault="00BF46CD" w:rsidP="00BF46CD">
      <w:pPr>
        <w:spacing w:after="0" w:line="480" w:lineRule="auto"/>
        <w:ind w:firstLine="720"/>
        <w:rPr>
          <w:rFonts w:ascii="Times New Roman" w:hAnsi="Times New Roman"/>
          <w:sz w:val="24"/>
          <w:szCs w:val="24"/>
        </w:rPr>
      </w:pPr>
      <w:r w:rsidRPr="00247175">
        <w:rPr>
          <w:rFonts w:ascii="Times New Roman" w:hAnsi="Times New Roman"/>
          <w:sz w:val="24"/>
          <w:szCs w:val="24"/>
        </w:rPr>
        <w:t>September 24, 2010, from http://www.iuinfo.indiana.edu/HomePages</w:t>
      </w:r>
    </w:p>
    <w:p w:rsidR="00BF46CD" w:rsidRPr="00ED5C5B" w:rsidRDefault="00BF46CD" w:rsidP="00BF46CD">
      <w:pPr>
        <w:spacing w:after="0" w:line="480" w:lineRule="auto"/>
        <w:ind w:firstLine="720"/>
        <w:rPr>
          <w:rFonts w:ascii="Times New Roman" w:hAnsi="Times New Roman"/>
          <w:sz w:val="24"/>
          <w:szCs w:val="24"/>
        </w:rPr>
      </w:pPr>
      <w:r w:rsidRPr="00247175">
        <w:rPr>
          <w:rFonts w:ascii="Times New Roman" w:hAnsi="Times New Roman"/>
          <w:sz w:val="24"/>
          <w:szCs w:val="24"/>
        </w:rPr>
        <w:t>/030599/text/abilene.htm .</w:t>
      </w:r>
    </w:p>
    <w:p w:rsidR="00E067C0" w:rsidRDefault="00E067C0" w:rsidP="000265B7">
      <w:pPr>
        <w:spacing w:after="0" w:line="480" w:lineRule="auto"/>
        <w:rPr>
          <w:rFonts w:ascii="Times New Roman" w:hAnsi="Times New Roman"/>
          <w:sz w:val="24"/>
          <w:szCs w:val="24"/>
        </w:rPr>
      </w:pPr>
      <w:r w:rsidRPr="00E067C0">
        <w:rPr>
          <w:rFonts w:ascii="Times New Roman" w:hAnsi="Times New Roman"/>
          <w:sz w:val="24"/>
          <w:szCs w:val="24"/>
        </w:rPr>
        <w:t xml:space="preserve">Berners-Lee, T. (April 30, 2010). </w:t>
      </w:r>
      <w:r>
        <w:rPr>
          <w:rFonts w:ascii="Times New Roman" w:hAnsi="Times New Roman"/>
          <w:sz w:val="24"/>
          <w:szCs w:val="24"/>
        </w:rPr>
        <w:t>W3</w:t>
      </w:r>
      <w:r w:rsidR="00865270">
        <w:rPr>
          <w:rFonts w:ascii="Times New Roman" w:hAnsi="Times New Roman"/>
          <w:sz w:val="24"/>
          <w:szCs w:val="24"/>
        </w:rPr>
        <w:t>C</w:t>
      </w:r>
      <w:r w:rsidRPr="00E067C0">
        <w:rPr>
          <w:rFonts w:ascii="Times New Roman" w:hAnsi="Times New Roman"/>
          <w:sz w:val="24"/>
          <w:szCs w:val="24"/>
        </w:rPr>
        <w:t xml:space="preserve">. In </w:t>
      </w:r>
      <w:r w:rsidRPr="00865270">
        <w:rPr>
          <w:rFonts w:ascii="Times New Roman" w:hAnsi="Times New Roman"/>
          <w:i/>
          <w:sz w:val="24"/>
          <w:szCs w:val="24"/>
        </w:rPr>
        <w:t>Tim Berners-Lee Bio</w:t>
      </w:r>
      <w:r w:rsidRPr="00E067C0">
        <w:rPr>
          <w:rFonts w:ascii="Times New Roman" w:hAnsi="Times New Roman"/>
          <w:sz w:val="24"/>
          <w:szCs w:val="24"/>
        </w:rPr>
        <w:t>. Retrieved</w:t>
      </w:r>
    </w:p>
    <w:p w:rsidR="00DA4637" w:rsidRDefault="00E067C0" w:rsidP="000265B7">
      <w:pPr>
        <w:spacing w:after="0" w:line="480" w:lineRule="auto"/>
        <w:rPr>
          <w:rFonts w:ascii="Times New Roman" w:hAnsi="Times New Roman"/>
          <w:sz w:val="24"/>
          <w:szCs w:val="24"/>
        </w:rPr>
      </w:pPr>
      <w:r>
        <w:rPr>
          <w:rFonts w:ascii="Times New Roman" w:hAnsi="Times New Roman"/>
          <w:sz w:val="24"/>
          <w:szCs w:val="24"/>
        </w:rPr>
        <w:tab/>
      </w:r>
      <w:r w:rsidRPr="00E067C0">
        <w:rPr>
          <w:rFonts w:ascii="Times New Roman" w:hAnsi="Times New Roman"/>
          <w:sz w:val="24"/>
          <w:szCs w:val="24"/>
        </w:rPr>
        <w:t>September 24, 2010, from http://www.w3.org/People/Berners-Lee/.</w:t>
      </w:r>
      <w:r w:rsidR="00DA4637" w:rsidRPr="00ED5C5B">
        <w:rPr>
          <w:rFonts w:ascii="Times New Roman" w:hAnsi="Times New Roman"/>
          <w:sz w:val="24"/>
          <w:szCs w:val="24"/>
        </w:rPr>
        <w:t xml:space="preserve"> </w:t>
      </w:r>
    </w:p>
    <w:p w:rsidR="00DC5B7D" w:rsidRDefault="00DC5B7D" w:rsidP="00DC5B7D">
      <w:pPr>
        <w:spacing w:after="0" w:line="480" w:lineRule="auto"/>
        <w:rPr>
          <w:rFonts w:ascii="Times New Roman" w:hAnsi="Times New Roman"/>
          <w:sz w:val="24"/>
          <w:szCs w:val="24"/>
        </w:rPr>
      </w:pPr>
      <w:r w:rsidRPr="00DC5B7D">
        <w:rPr>
          <w:rFonts w:ascii="Times New Roman" w:hAnsi="Times New Roman"/>
          <w:sz w:val="24"/>
          <w:szCs w:val="24"/>
        </w:rPr>
        <w:t>CCIC.gov. (</w:t>
      </w:r>
      <w:r w:rsidR="0032660C">
        <w:rPr>
          <w:rFonts w:ascii="Times New Roman" w:hAnsi="Times New Roman"/>
          <w:sz w:val="24"/>
          <w:szCs w:val="24"/>
        </w:rPr>
        <w:t>July 1997</w:t>
      </w:r>
      <w:r w:rsidRPr="00DC5B7D">
        <w:rPr>
          <w:rFonts w:ascii="Times New Roman" w:hAnsi="Times New Roman"/>
          <w:sz w:val="24"/>
          <w:szCs w:val="24"/>
        </w:rPr>
        <w:t xml:space="preserve">). Next Generation Internet Initiative. In NGI Concept Paper. </w:t>
      </w:r>
    </w:p>
    <w:p w:rsidR="00DC5B7D" w:rsidRDefault="00DC5B7D" w:rsidP="00DC5B7D">
      <w:pPr>
        <w:spacing w:after="0" w:line="480" w:lineRule="auto"/>
        <w:ind w:firstLine="720"/>
        <w:rPr>
          <w:rFonts w:ascii="Times New Roman" w:hAnsi="Times New Roman"/>
          <w:sz w:val="24"/>
          <w:szCs w:val="24"/>
        </w:rPr>
      </w:pPr>
      <w:r w:rsidRPr="00DC5B7D">
        <w:rPr>
          <w:rFonts w:ascii="Times New Roman" w:hAnsi="Times New Roman"/>
          <w:sz w:val="24"/>
          <w:szCs w:val="24"/>
        </w:rPr>
        <w:t>Retrieved October 1, 2010, from http://www.nitrd.gov/ngi/pubs/concept-Jul97/</w:t>
      </w:r>
    </w:p>
    <w:p w:rsidR="00DC5B7D" w:rsidRDefault="00DC5B7D" w:rsidP="00E732AD">
      <w:pPr>
        <w:spacing w:after="0" w:line="480" w:lineRule="auto"/>
        <w:ind w:firstLine="720"/>
        <w:rPr>
          <w:rFonts w:ascii="Times New Roman" w:hAnsi="Times New Roman"/>
          <w:sz w:val="24"/>
          <w:szCs w:val="24"/>
        </w:rPr>
      </w:pPr>
      <w:r w:rsidRPr="00DC5B7D">
        <w:rPr>
          <w:rFonts w:ascii="Times New Roman" w:hAnsi="Times New Roman"/>
          <w:sz w:val="24"/>
          <w:szCs w:val="24"/>
        </w:rPr>
        <w:t>pdf/ngi-cp.pdf .</w:t>
      </w:r>
    </w:p>
    <w:p w:rsidR="0091416E" w:rsidRDefault="0091416E" w:rsidP="0091416E">
      <w:pPr>
        <w:spacing w:after="0" w:line="480" w:lineRule="auto"/>
        <w:rPr>
          <w:rFonts w:ascii="Times New Roman" w:hAnsi="Times New Roman"/>
          <w:sz w:val="24"/>
          <w:szCs w:val="24"/>
        </w:rPr>
      </w:pPr>
      <w:r w:rsidRPr="0091416E">
        <w:rPr>
          <w:rFonts w:ascii="Times New Roman" w:hAnsi="Times New Roman"/>
          <w:sz w:val="24"/>
          <w:szCs w:val="24"/>
        </w:rPr>
        <w:t>Ciena Corporation. (no date). Ciena: the network specialist. In Common Photonic Layer.</w:t>
      </w:r>
    </w:p>
    <w:p w:rsidR="0091416E" w:rsidRDefault="0091416E" w:rsidP="0091416E">
      <w:pPr>
        <w:spacing w:after="0" w:line="480" w:lineRule="auto"/>
        <w:ind w:firstLine="720"/>
        <w:rPr>
          <w:rFonts w:ascii="Times New Roman" w:hAnsi="Times New Roman"/>
          <w:sz w:val="24"/>
          <w:szCs w:val="24"/>
        </w:rPr>
      </w:pPr>
      <w:r w:rsidRPr="0091416E">
        <w:rPr>
          <w:rFonts w:ascii="Times New Roman" w:hAnsi="Times New Roman"/>
          <w:sz w:val="24"/>
          <w:szCs w:val="24"/>
        </w:rPr>
        <w:t xml:space="preserve"> Retrieved </w:t>
      </w:r>
      <w:smartTag w:uri="urn:schemas-microsoft-com:office:smarttags" w:element="date">
        <w:smartTagPr>
          <w:attr w:name="ls" w:val="trans"/>
          <w:attr w:name="Month" w:val="10"/>
          <w:attr w:name="Day" w:val="02"/>
          <w:attr w:name="Year" w:val="2010"/>
        </w:smartTagPr>
        <w:r w:rsidRPr="0091416E">
          <w:rPr>
            <w:rFonts w:ascii="Times New Roman" w:hAnsi="Times New Roman"/>
            <w:sz w:val="24"/>
            <w:szCs w:val="24"/>
          </w:rPr>
          <w:t>October 02, 2010</w:t>
        </w:r>
      </w:smartTag>
      <w:r w:rsidRPr="0091416E">
        <w:rPr>
          <w:rFonts w:ascii="Times New Roman" w:hAnsi="Times New Roman"/>
          <w:sz w:val="24"/>
          <w:szCs w:val="24"/>
        </w:rPr>
        <w:t>, from http://www.ciena.com/products/</w:t>
      </w:r>
    </w:p>
    <w:p w:rsidR="0091416E" w:rsidRDefault="0091416E" w:rsidP="0091416E">
      <w:pPr>
        <w:spacing w:after="0" w:line="480" w:lineRule="auto"/>
        <w:ind w:firstLine="720"/>
        <w:rPr>
          <w:rFonts w:ascii="Times New Roman" w:hAnsi="Times New Roman"/>
          <w:sz w:val="24"/>
          <w:szCs w:val="24"/>
        </w:rPr>
      </w:pPr>
      <w:r w:rsidRPr="0091416E">
        <w:rPr>
          <w:rFonts w:ascii="Times New Roman" w:hAnsi="Times New Roman"/>
          <w:sz w:val="24"/>
          <w:szCs w:val="24"/>
        </w:rPr>
        <w:t>common_photonic_layer.htm</w:t>
      </w:r>
      <w:r w:rsidR="00E6585E">
        <w:rPr>
          <w:rFonts w:ascii="Times New Roman" w:hAnsi="Times New Roman"/>
          <w:sz w:val="24"/>
          <w:szCs w:val="24"/>
        </w:rPr>
        <w:t xml:space="preserve"> </w:t>
      </w:r>
      <w:r w:rsidRPr="0091416E">
        <w:rPr>
          <w:rFonts w:ascii="Times New Roman" w:hAnsi="Times New Roman"/>
          <w:sz w:val="24"/>
          <w:szCs w:val="24"/>
        </w:rPr>
        <w:t>.</w:t>
      </w:r>
    </w:p>
    <w:p w:rsidR="00E6585E" w:rsidRDefault="00E6585E" w:rsidP="00E6585E">
      <w:pPr>
        <w:spacing w:after="0" w:line="480" w:lineRule="auto"/>
        <w:rPr>
          <w:rFonts w:ascii="Times New Roman" w:hAnsi="Times New Roman"/>
          <w:sz w:val="24"/>
          <w:szCs w:val="24"/>
        </w:rPr>
      </w:pPr>
      <w:r w:rsidRPr="00E6585E">
        <w:rPr>
          <w:rFonts w:ascii="Times New Roman" w:hAnsi="Times New Roman"/>
          <w:sz w:val="24"/>
          <w:szCs w:val="24"/>
        </w:rPr>
        <w:t>Ciena Corporation. (no date). Ciena: the network specialist. In Ciena - Internet2 FiberCo and</w:t>
      </w:r>
    </w:p>
    <w:p w:rsidR="00E6585E" w:rsidRDefault="00E6585E" w:rsidP="00E6585E">
      <w:pPr>
        <w:spacing w:after="0" w:line="480" w:lineRule="auto"/>
        <w:ind w:firstLine="720"/>
        <w:rPr>
          <w:rFonts w:ascii="Times New Roman" w:hAnsi="Times New Roman"/>
          <w:sz w:val="24"/>
          <w:szCs w:val="24"/>
        </w:rPr>
      </w:pPr>
      <w:r w:rsidRPr="00E6585E">
        <w:rPr>
          <w:rFonts w:ascii="Times New Roman" w:hAnsi="Times New Roman"/>
          <w:sz w:val="24"/>
          <w:szCs w:val="24"/>
        </w:rPr>
        <w:t xml:space="preserve">Ciena Partner to Deliver Professional Services and Optical Network </w:t>
      </w:r>
    </w:p>
    <w:p w:rsidR="00E6585E" w:rsidRDefault="00E6585E" w:rsidP="00E6585E">
      <w:pPr>
        <w:spacing w:after="0" w:line="480" w:lineRule="auto"/>
        <w:ind w:firstLine="720"/>
        <w:rPr>
          <w:rFonts w:ascii="Times New Roman" w:hAnsi="Times New Roman"/>
          <w:sz w:val="24"/>
          <w:szCs w:val="24"/>
        </w:rPr>
      </w:pPr>
      <w:r w:rsidRPr="00E6585E">
        <w:rPr>
          <w:rFonts w:ascii="Times New Roman" w:hAnsi="Times New Roman"/>
          <w:sz w:val="24"/>
          <w:szCs w:val="24"/>
        </w:rPr>
        <w:t xml:space="preserve">Equipment for Research and Higher Education Community. Retrieved </w:t>
      </w:r>
    </w:p>
    <w:p w:rsidR="00E6585E" w:rsidRDefault="00E6585E" w:rsidP="00E6585E">
      <w:pPr>
        <w:spacing w:after="0" w:line="480" w:lineRule="auto"/>
        <w:ind w:firstLine="720"/>
        <w:rPr>
          <w:rFonts w:ascii="Times New Roman" w:hAnsi="Times New Roman"/>
          <w:sz w:val="24"/>
          <w:szCs w:val="24"/>
        </w:rPr>
      </w:pPr>
      <w:r w:rsidRPr="00E6585E">
        <w:rPr>
          <w:rFonts w:ascii="Times New Roman" w:hAnsi="Times New Roman"/>
          <w:sz w:val="24"/>
          <w:szCs w:val="24"/>
        </w:rPr>
        <w:t>October 02, 2010, from http://www.ciena.com/news/news_2007pr_6843.htm .</w:t>
      </w:r>
    </w:p>
    <w:p w:rsidR="002C1EDF" w:rsidRDefault="002C1EDF" w:rsidP="002C1EDF">
      <w:pPr>
        <w:spacing w:after="0" w:line="480" w:lineRule="auto"/>
        <w:rPr>
          <w:rFonts w:ascii="Times New Roman" w:hAnsi="Times New Roman"/>
          <w:sz w:val="24"/>
          <w:szCs w:val="24"/>
        </w:rPr>
      </w:pPr>
      <w:r w:rsidRPr="002C1EDF">
        <w:rPr>
          <w:rFonts w:ascii="Times New Roman" w:hAnsi="Times New Roman"/>
          <w:sz w:val="24"/>
          <w:szCs w:val="24"/>
        </w:rPr>
        <w:t>Corbato, S. &amp; Cotter, S. (May/June 2005). Educause. In Dark Fiber: Shining a New Light.</w:t>
      </w:r>
    </w:p>
    <w:p w:rsidR="002C1EDF" w:rsidRDefault="002C1EDF" w:rsidP="002C1EDF">
      <w:pPr>
        <w:spacing w:after="0" w:line="480" w:lineRule="auto"/>
        <w:ind w:firstLine="720"/>
        <w:rPr>
          <w:rFonts w:ascii="Times New Roman" w:hAnsi="Times New Roman"/>
          <w:sz w:val="24"/>
          <w:szCs w:val="24"/>
        </w:rPr>
      </w:pPr>
      <w:r w:rsidRPr="002C1EDF">
        <w:rPr>
          <w:rFonts w:ascii="Times New Roman" w:hAnsi="Times New Roman"/>
          <w:sz w:val="24"/>
          <w:szCs w:val="24"/>
        </w:rPr>
        <w:t xml:space="preserve">Retrieved </w:t>
      </w:r>
      <w:smartTag w:uri="urn:schemas-microsoft-com:office:smarttags" w:element="date">
        <w:smartTagPr>
          <w:attr w:name="ls" w:val="trans"/>
          <w:attr w:name="Month" w:val="10"/>
          <w:attr w:name="Day" w:val="02"/>
          <w:attr w:name="Year" w:val="2010"/>
        </w:smartTagPr>
        <w:r w:rsidRPr="002C1EDF">
          <w:rPr>
            <w:rFonts w:ascii="Times New Roman" w:hAnsi="Times New Roman"/>
            <w:sz w:val="24"/>
            <w:szCs w:val="24"/>
          </w:rPr>
          <w:t>October 02, 2010</w:t>
        </w:r>
      </w:smartTag>
      <w:r w:rsidRPr="002C1EDF">
        <w:rPr>
          <w:rFonts w:ascii="Times New Roman" w:hAnsi="Times New Roman"/>
          <w:sz w:val="24"/>
          <w:szCs w:val="24"/>
        </w:rPr>
        <w:t>, from http://www.educause.edu/EDUCAUSE+Review/</w:t>
      </w:r>
    </w:p>
    <w:p w:rsidR="002C1EDF" w:rsidRDefault="002C1EDF" w:rsidP="002C1EDF">
      <w:pPr>
        <w:spacing w:after="0" w:line="480" w:lineRule="auto"/>
        <w:ind w:firstLine="720"/>
        <w:rPr>
          <w:rFonts w:ascii="Times New Roman" w:hAnsi="Times New Roman"/>
          <w:sz w:val="24"/>
          <w:szCs w:val="24"/>
        </w:rPr>
      </w:pPr>
      <w:r w:rsidRPr="002C1EDF">
        <w:rPr>
          <w:rFonts w:ascii="Times New Roman" w:hAnsi="Times New Roman"/>
          <w:sz w:val="24"/>
          <w:szCs w:val="24"/>
        </w:rPr>
        <w:t>EDUCAUSEReviewMagazineVolume40/DarkFiberShiningaNewLight/157981.</w:t>
      </w:r>
    </w:p>
    <w:p w:rsidR="00EE598F" w:rsidRDefault="00EE598F" w:rsidP="00EE598F">
      <w:pPr>
        <w:spacing w:after="0" w:line="480" w:lineRule="auto"/>
        <w:rPr>
          <w:rFonts w:ascii="Times New Roman" w:hAnsi="Times New Roman"/>
          <w:sz w:val="24"/>
          <w:szCs w:val="24"/>
        </w:rPr>
      </w:pPr>
      <w:r w:rsidRPr="00EE598F">
        <w:rPr>
          <w:rFonts w:ascii="Times New Roman" w:hAnsi="Times New Roman"/>
          <w:sz w:val="24"/>
          <w:szCs w:val="24"/>
        </w:rPr>
        <w:t>Hintz, R. (May 01, 2007). Fiber Infrast</w:t>
      </w:r>
      <w:r>
        <w:rPr>
          <w:rFonts w:ascii="Times New Roman" w:hAnsi="Times New Roman"/>
          <w:sz w:val="24"/>
          <w:szCs w:val="24"/>
        </w:rPr>
        <w:t>ructu</w:t>
      </w:r>
      <w:r w:rsidRPr="00EE598F">
        <w:rPr>
          <w:rFonts w:ascii="Times New Roman" w:hAnsi="Times New Roman"/>
          <w:sz w:val="24"/>
          <w:szCs w:val="24"/>
        </w:rPr>
        <w:t xml:space="preserve">re. In Lightwave - Internet2 FiberCo, Ciena </w:t>
      </w:r>
    </w:p>
    <w:p w:rsidR="00EE598F" w:rsidRDefault="00EE598F" w:rsidP="00EE598F">
      <w:pPr>
        <w:spacing w:after="0" w:line="480" w:lineRule="auto"/>
        <w:ind w:left="720"/>
        <w:rPr>
          <w:rFonts w:ascii="Times New Roman" w:hAnsi="Times New Roman"/>
          <w:sz w:val="24"/>
          <w:szCs w:val="24"/>
        </w:rPr>
      </w:pPr>
      <w:r w:rsidRPr="00EE598F">
        <w:rPr>
          <w:rFonts w:ascii="Times New Roman" w:hAnsi="Times New Roman"/>
          <w:sz w:val="24"/>
          <w:szCs w:val="24"/>
        </w:rPr>
        <w:lastRenderedPageBreak/>
        <w:t>Announce</w:t>
      </w:r>
      <w:r>
        <w:rPr>
          <w:rFonts w:ascii="Times New Roman" w:hAnsi="Times New Roman"/>
          <w:sz w:val="24"/>
          <w:szCs w:val="24"/>
        </w:rPr>
        <w:t xml:space="preserve"> </w:t>
      </w:r>
      <w:r w:rsidRPr="00EE598F">
        <w:rPr>
          <w:rFonts w:ascii="Times New Roman" w:hAnsi="Times New Roman"/>
          <w:sz w:val="24"/>
          <w:szCs w:val="24"/>
        </w:rPr>
        <w:t>partnership for R&amp;E Networking. Retrieved October 02, 2010, from http://fiberinfrastructure.blogspot.com/2007/05/lightwave-internet2-fiberco-</w:t>
      </w:r>
    </w:p>
    <w:p w:rsidR="00EE598F" w:rsidRDefault="00EE598F" w:rsidP="00EE598F">
      <w:pPr>
        <w:spacing w:after="0" w:line="480" w:lineRule="auto"/>
        <w:ind w:firstLine="720"/>
        <w:rPr>
          <w:rFonts w:ascii="Times New Roman" w:hAnsi="Times New Roman"/>
          <w:sz w:val="24"/>
          <w:szCs w:val="24"/>
        </w:rPr>
      </w:pPr>
      <w:r w:rsidRPr="00EE598F">
        <w:rPr>
          <w:rFonts w:ascii="Times New Roman" w:hAnsi="Times New Roman"/>
          <w:sz w:val="24"/>
          <w:szCs w:val="24"/>
        </w:rPr>
        <w:t>ciena.html .</w:t>
      </w:r>
    </w:p>
    <w:p w:rsidR="00C15950" w:rsidRDefault="00C15950" w:rsidP="00C15950">
      <w:pPr>
        <w:spacing w:after="0" w:line="480" w:lineRule="auto"/>
        <w:rPr>
          <w:rFonts w:ascii="Times New Roman" w:hAnsi="Times New Roman"/>
          <w:sz w:val="24"/>
          <w:szCs w:val="24"/>
        </w:rPr>
      </w:pPr>
      <w:r>
        <w:rPr>
          <w:rFonts w:ascii="Times New Roman" w:hAnsi="Times New Roman"/>
          <w:sz w:val="24"/>
          <w:szCs w:val="24"/>
        </w:rPr>
        <w:t>Internet2. (no date). Internet</w:t>
      </w:r>
      <w:r w:rsidRPr="009B7AF3">
        <w:rPr>
          <w:rFonts w:ascii="Times New Roman" w:hAnsi="Times New Roman"/>
          <w:sz w:val="24"/>
          <w:szCs w:val="24"/>
        </w:rPr>
        <w:t xml:space="preserve">2. In </w:t>
      </w:r>
      <w:r>
        <w:rPr>
          <w:rFonts w:ascii="Times New Roman" w:hAnsi="Times New Roman"/>
          <w:i/>
          <w:sz w:val="24"/>
          <w:szCs w:val="24"/>
        </w:rPr>
        <w:t>Powered by Community</w:t>
      </w:r>
      <w:r w:rsidRPr="009B7AF3">
        <w:rPr>
          <w:rFonts w:ascii="Times New Roman" w:hAnsi="Times New Roman"/>
          <w:sz w:val="24"/>
          <w:szCs w:val="24"/>
        </w:rPr>
        <w:t xml:space="preserve">. Retrieved </w:t>
      </w:r>
    </w:p>
    <w:p w:rsidR="00C15950" w:rsidRDefault="00C15950" w:rsidP="00C15950">
      <w:pPr>
        <w:spacing w:after="0" w:line="480" w:lineRule="auto"/>
        <w:ind w:firstLine="720"/>
        <w:rPr>
          <w:rFonts w:ascii="Times New Roman" w:hAnsi="Times New Roman"/>
          <w:sz w:val="24"/>
          <w:szCs w:val="24"/>
        </w:rPr>
      </w:pPr>
      <w:r w:rsidRPr="009B7AF3">
        <w:rPr>
          <w:rFonts w:ascii="Times New Roman" w:hAnsi="Times New Roman"/>
          <w:sz w:val="24"/>
          <w:szCs w:val="24"/>
        </w:rPr>
        <w:t>Sep</w:t>
      </w:r>
      <w:r>
        <w:rPr>
          <w:rFonts w:ascii="Times New Roman" w:hAnsi="Times New Roman"/>
          <w:sz w:val="24"/>
          <w:szCs w:val="24"/>
        </w:rPr>
        <w:t xml:space="preserve">tember 24, 2010, from </w:t>
      </w:r>
      <w:r w:rsidR="00BB47CF" w:rsidRPr="00BB47CF">
        <w:rPr>
          <w:rFonts w:ascii="Times New Roman" w:hAnsi="Times New Roman"/>
          <w:sz w:val="24"/>
          <w:szCs w:val="24"/>
        </w:rPr>
        <w:t>http://www.Internet2.edu/timeline/</w:t>
      </w:r>
      <w:r w:rsidR="00BB47CF">
        <w:rPr>
          <w:rFonts w:ascii="Times New Roman" w:hAnsi="Times New Roman"/>
          <w:sz w:val="24"/>
          <w:szCs w:val="24"/>
        </w:rPr>
        <w:t xml:space="preserve"> .</w:t>
      </w:r>
    </w:p>
    <w:p w:rsidR="00BB47CF" w:rsidRDefault="00BB47CF" w:rsidP="00BB47CF">
      <w:pPr>
        <w:spacing w:after="0" w:line="480" w:lineRule="auto"/>
        <w:rPr>
          <w:rFonts w:ascii="Times New Roman" w:hAnsi="Times New Roman"/>
          <w:i/>
          <w:sz w:val="24"/>
          <w:szCs w:val="24"/>
        </w:rPr>
      </w:pPr>
      <w:commentRangeStart w:id="6"/>
      <w:r w:rsidRPr="00BB47CF">
        <w:rPr>
          <w:rFonts w:ascii="Times New Roman" w:hAnsi="Times New Roman"/>
          <w:sz w:val="24"/>
          <w:szCs w:val="24"/>
        </w:rPr>
        <w:t xml:space="preserve">Kniffel, L. (January 2008). Ebsco Host In </w:t>
      </w:r>
      <w:r w:rsidRPr="00BB47CF">
        <w:rPr>
          <w:rFonts w:ascii="Times New Roman" w:hAnsi="Times New Roman"/>
          <w:i/>
          <w:sz w:val="24"/>
          <w:szCs w:val="24"/>
        </w:rPr>
        <w:t xml:space="preserve">Internet2 Marks 10th Anniversary with </w:t>
      </w:r>
    </w:p>
    <w:p w:rsidR="00BB47CF" w:rsidRDefault="00BB47CF" w:rsidP="00BB47CF">
      <w:pPr>
        <w:spacing w:after="0" w:line="480" w:lineRule="auto"/>
        <w:ind w:firstLine="720"/>
        <w:rPr>
          <w:rFonts w:ascii="Times New Roman" w:hAnsi="Times New Roman"/>
          <w:sz w:val="24"/>
          <w:szCs w:val="24"/>
        </w:rPr>
      </w:pPr>
      <w:r w:rsidRPr="00BB47CF">
        <w:rPr>
          <w:rFonts w:ascii="Times New Roman" w:hAnsi="Times New Roman"/>
          <w:i/>
          <w:sz w:val="24"/>
          <w:szCs w:val="24"/>
        </w:rPr>
        <w:t>Tenfold Speed Increase.</w:t>
      </w:r>
      <w:r w:rsidRPr="00BB47CF">
        <w:rPr>
          <w:rFonts w:ascii="Times New Roman" w:hAnsi="Times New Roman"/>
          <w:sz w:val="24"/>
          <w:szCs w:val="24"/>
        </w:rPr>
        <w:t>. Retrieved September 30, 2010, from http://web.ebscohost.com/</w:t>
      </w:r>
    </w:p>
    <w:p w:rsidR="00BB47CF" w:rsidRDefault="00BB47CF" w:rsidP="00BB47CF">
      <w:pPr>
        <w:spacing w:after="0" w:line="480" w:lineRule="auto"/>
        <w:ind w:firstLine="720"/>
        <w:rPr>
          <w:rFonts w:ascii="Times New Roman" w:hAnsi="Times New Roman"/>
          <w:sz w:val="24"/>
          <w:szCs w:val="24"/>
        </w:rPr>
      </w:pPr>
      <w:r w:rsidRPr="00BB47CF">
        <w:rPr>
          <w:rFonts w:ascii="Times New Roman" w:hAnsi="Times New Roman"/>
          <w:sz w:val="24"/>
          <w:szCs w:val="24"/>
        </w:rPr>
        <w:t>ehost/detail?vid=1&amp;hid=17&amp;sid=dd2ef51a-fa02-41e7-b169-753571e0197e%</w:t>
      </w:r>
    </w:p>
    <w:p w:rsidR="00BB47CF" w:rsidRDefault="00BB47CF" w:rsidP="00BB47CF">
      <w:pPr>
        <w:spacing w:after="0" w:line="480" w:lineRule="auto"/>
        <w:ind w:firstLine="720"/>
        <w:rPr>
          <w:rFonts w:ascii="Times New Roman" w:hAnsi="Times New Roman"/>
          <w:sz w:val="24"/>
          <w:szCs w:val="24"/>
        </w:rPr>
      </w:pPr>
      <w:r w:rsidRPr="00BB47CF">
        <w:rPr>
          <w:rFonts w:ascii="Times New Roman" w:hAnsi="Times New Roman"/>
          <w:sz w:val="24"/>
          <w:szCs w:val="24"/>
        </w:rPr>
        <w:t>40sessionmgr10&amp;bdata=JkF1dGhUeXBlPXVybCxjb29raWUsaXAsd</w:t>
      </w:r>
    </w:p>
    <w:p w:rsidR="00BB47CF" w:rsidRDefault="00BB47CF" w:rsidP="00BB47CF">
      <w:pPr>
        <w:spacing w:after="0" w:line="480" w:lineRule="auto"/>
        <w:ind w:firstLine="720"/>
        <w:rPr>
          <w:rFonts w:ascii="Times New Roman" w:hAnsi="Times New Roman"/>
          <w:sz w:val="24"/>
          <w:szCs w:val="24"/>
        </w:rPr>
      </w:pPr>
      <w:r w:rsidRPr="00BB47CF">
        <w:rPr>
          <w:rFonts w:ascii="Times New Roman" w:hAnsi="Times New Roman"/>
          <w:sz w:val="24"/>
          <w:szCs w:val="24"/>
        </w:rPr>
        <w:t>WlkJnNpdGU9ZWhvc3QtbGl2ZSZzY29wZT1zaXRl#db=a9h&amp;AN=23590082</w:t>
      </w:r>
      <w:r w:rsidR="0057611F">
        <w:rPr>
          <w:rFonts w:ascii="Times New Roman" w:hAnsi="Times New Roman"/>
          <w:sz w:val="24"/>
          <w:szCs w:val="24"/>
        </w:rPr>
        <w:t xml:space="preserve"> </w:t>
      </w:r>
      <w:r w:rsidRPr="00BB47CF">
        <w:rPr>
          <w:rFonts w:ascii="Times New Roman" w:hAnsi="Times New Roman"/>
          <w:sz w:val="24"/>
          <w:szCs w:val="24"/>
        </w:rPr>
        <w:t>.</w:t>
      </w:r>
    </w:p>
    <w:p w:rsidR="003678AF" w:rsidRDefault="003678AF" w:rsidP="0057611F">
      <w:pPr>
        <w:spacing w:after="0" w:line="480" w:lineRule="auto"/>
        <w:rPr>
          <w:rFonts w:ascii="Times New Roman" w:hAnsi="Times New Roman"/>
          <w:sz w:val="24"/>
          <w:szCs w:val="24"/>
        </w:rPr>
      </w:pPr>
      <w:r w:rsidRPr="003678AF">
        <w:rPr>
          <w:rFonts w:ascii="Times New Roman" w:hAnsi="Times New Roman"/>
          <w:sz w:val="24"/>
          <w:szCs w:val="24"/>
        </w:rPr>
        <w:t xml:space="preserve">Rotman, L. (May 01, 2007). Internet2. In Internet2 FiberCo and Ciena Partner to Offer </w:t>
      </w:r>
    </w:p>
    <w:p w:rsidR="003678AF" w:rsidRDefault="003678AF" w:rsidP="003678AF">
      <w:pPr>
        <w:spacing w:after="0" w:line="480" w:lineRule="auto"/>
        <w:ind w:firstLine="720"/>
        <w:rPr>
          <w:rFonts w:ascii="Times New Roman" w:hAnsi="Times New Roman"/>
          <w:sz w:val="24"/>
          <w:szCs w:val="24"/>
        </w:rPr>
      </w:pPr>
      <w:r w:rsidRPr="003678AF">
        <w:rPr>
          <w:rFonts w:ascii="Times New Roman" w:hAnsi="Times New Roman"/>
          <w:sz w:val="24"/>
          <w:szCs w:val="24"/>
        </w:rPr>
        <w:t xml:space="preserve">Professional Services and Optical Networking Equipment for Research and </w:t>
      </w:r>
    </w:p>
    <w:p w:rsidR="00237925" w:rsidRDefault="003678AF" w:rsidP="003678AF">
      <w:pPr>
        <w:spacing w:after="0" w:line="480" w:lineRule="auto"/>
        <w:ind w:left="720"/>
        <w:rPr>
          <w:rFonts w:ascii="Times New Roman" w:hAnsi="Times New Roman"/>
          <w:sz w:val="24"/>
          <w:szCs w:val="24"/>
        </w:rPr>
      </w:pPr>
      <w:r w:rsidRPr="003678AF">
        <w:rPr>
          <w:rFonts w:ascii="Times New Roman" w:hAnsi="Times New Roman"/>
          <w:sz w:val="24"/>
          <w:szCs w:val="24"/>
        </w:rPr>
        <w:t>Higher Education Community. Retrieved October 02, 2010, from https://lists.internet2.edu/sympa/arc/i2-news/2007-05/msg00000.html .</w:t>
      </w:r>
    </w:p>
    <w:p w:rsidR="00E22ACD" w:rsidRDefault="00E22ACD" w:rsidP="00E22ACD">
      <w:pPr>
        <w:spacing w:after="0" w:line="480" w:lineRule="auto"/>
        <w:rPr>
          <w:rFonts w:ascii="Times New Roman" w:hAnsi="Times New Roman"/>
          <w:sz w:val="24"/>
          <w:szCs w:val="24"/>
        </w:rPr>
      </w:pPr>
      <w:r w:rsidRPr="00E22ACD">
        <w:rPr>
          <w:rFonts w:ascii="Times New Roman" w:hAnsi="Times New Roman"/>
          <w:sz w:val="24"/>
          <w:szCs w:val="24"/>
        </w:rPr>
        <w:t>Pappalardo, D. (June 15, 2006). NetworkWorld. In Internet2 selects backbone provider for its</w:t>
      </w:r>
    </w:p>
    <w:p w:rsidR="00E22ACD" w:rsidRDefault="00E22ACD" w:rsidP="00E22ACD">
      <w:pPr>
        <w:spacing w:after="0" w:line="480" w:lineRule="auto"/>
        <w:ind w:firstLine="720"/>
        <w:rPr>
          <w:rFonts w:ascii="Times New Roman" w:hAnsi="Times New Roman"/>
          <w:sz w:val="24"/>
          <w:szCs w:val="24"/>
        </w:rPr>
      </w:pPr>
      <w:r w:rsidRPr="00E22ACD">
        <w:rPr>
          <w:rFonts w:ascii="Times New Roman" w:hAnsi="Times New Roman"/>
          <w:sz w:val="24"/>
          <w:szCs w:val="24"/>
        </w:rPr>
        <w:t>new network. Retrieved October 02, 2010, from http://www.networkworld.com/</w:t>
      </w:r>
    </w:p>
    <w:p w:rsidR="00E22ACD" w:rsidRDefault="00E22ACD" w:rsidP="00E22ACD">
      <w:pPr>
        <w:spacing w:after="0" w:line="480" w:lineRule="auto"/>
        <w:ind w:firstLine="720"/>
        <w:rPr>
          <w:rFonts w:ascii="Times New Roman" w:hAnsi="Times New Roman"/>
          <w:sz w:val="24"/>
          <w:szCs w:val="24"/>
        </w:rPr>
      </w:pPr>
      <w:r w:rsidRPr="00E22ACD">
        <w:rPr>
          <w:rFonts w:ascii="Times New Roman" w:hAnsi="Times New Roman"/>
          <w:sz w:val="24"/>
          <w:szCs w:val="24"/>
        </w:rPr>
        <w:t>news/2006/061506-internet2.html.</w:t>
      </w:r>
    </w:p>
    <w:p w:rsidR="00947365" w:rsidRDefault="00947365" w:rsidP="00947365">
      <w:pPr>
        <w:spacing w:after="0" w:line="480" w:lineRule="auto"/>
        <w:rPr>
          <w:rFonts w:ascii="Times New Roman" w:hAnsi="Times New Roman"/>
          <w:sz w:val="24"/>
          <w:szCs w:val="24"/>
        </w:rPr>
      </w:pPr>
      <w:r w:rsidRPr="00947365">
        <w:rPr>
          <w:rFonts w:ascii="Times New Roman" w:hAnsi="Times New Roman"/>
          <w:sz w:val="24"/>
          <w:szCs w:val="24"/>
        </w:rPr>
        <w:t>Pappalardo, D. (October 23, 2006). NetworkWorld. In Internet2 selects Ciena gear for next-gen</w:t>
      </w:r>
    </w:p>
    <w:p w:rsidR="00947365" w:rsidRDefault="00947365" w:rsidP="00947365">
      <w:pPr>
        <w:spacing w:after="0" w:line="480" w:lineRule="auto"/>
        <w:rPr>
          <w:rFonts w:ascii="Times New Roman" w:hAnsi="Times New Roman"/>
          <w:sz w:val="24"/>
          <w:szCs w:val="24"/>
        </w:rPr>
      </w:pPr>
      <w:r w:rsidRPr="00947365">
        <w:rPr>
          <w:rFonts w:ascii="Times New Roman" w:hAnsi="Times New Roman"/>
          <w:sz w:val="24"/>
          <w:szCs w:val="24"/>
        </w:rPr>
        <w:t xml:space="preserve"> </w:t>
      </w:r>
      <w:r>
        <w:rPr>
          <w:rFonts w:ascii="Times New Roman" w:hAnsi="Times New Roman"/>
          <w:sz w:val="24"/>
          <w:szCs w:val="24"/>
        </w:rPr>
        <w:tab/>
      </w:r>
      <w:r w:rsidRPr="00947365">
        <w:rPr>
          <w:rFonts w:ascii="Times New Roman" w:hAnsi="Times New Roman"/>
          <w:sz w:val="24"/>
          <w:szCs w:val="24"/>
        </w:rPr>
        <w:t>network. Retrieved October 02, 2010, from http://www.networkworld.com/</w:t>
      </w:r>
    </w:p>
    <w:p w:rsidR="00947365" w:rsidRDefault="00947365" w:rsidP="00947365">
      <w:pPr>
        <w:spacing w:after="0" w:line="480" w:lineRule="auto"/>
        <w:ind w:firstLine="720"/>
        <w:rPr>
          <w:rFonts w:ascii="Times New Roman" w:hAnsi="Times New Roman"/>
          <w:sz w:val="24"/>
          <w:szCs w:val="24"/>
        </w:rPr>
      </w:pPr>
      <w:r w:rsidRPr="00947365">
        <w:rPr>
          <w:rFonts w:ascii="Times New Roman" w:hAnsi="Times New Roman"/>
          <w:sz w:val="24"/>
          <w:szCs w:val="24"/>
        </w:rPr>
        <w:t>news/2006/102306-internet2.html .</w:t>
      </w:r>
    </w:p>
    <w:commentRangeEnd w:id="6"/>
    <w:p w:rsidR="0057611F" w:rsidRDefault="00597E1D" w:rsidP="0057611F">
      <w:pPr>
        <w:spacing w:after="0" w:line="480" w:lineRule="auto"/>
        <w:rPr>
          <w:rFonts w:ascii="Times New Roman" w:hAnsi="Times New Roman"/>
          <w:sz w:val="24"/>
          <w:szCs w:val="24"/>
        </w:rPr>
      </w:pPr>
      <w:r>
        <w:rPr>
          <w:rStyle w:val="CommentReference"/>
        </w:rPr>
        <w:commentReference w:id="6"/>
      </w:r>
      <w:r w:rsidR="0057611F" w:rsidRPr="0057611F">
        <w:rPr>
          <w:rFonts w:ascii="Times New Roman" w:hAnsi="Times New Roman"/>
          <w:sz w:val="24"/>
          <w:szCs w:val="24"/>
        </w:rPr>
        <w:t>Preston, C. (January 1, 1997). Ebsco Host</w:t>
      </w:r>
      <w:r w:rsidR="0057611F">
        <w:rPr>
          <w:rFonts w:ascii="Times New Roman" w:hAnsi="Times New Roman"/>
          <w:sz w:val="24"/>
          <w:szCs w:val="24"/>
        </w:rPr>
        <w:t>.</w:t>
      </w:r>
      <w:r w:rsidR="0057611F" w:rsidRPr="0057611F">
        <w:rPr>
          <w:rFonts w:ascii="Times New Roman" w:hAnsi="Times New Roman"/>
          <w:sz w:val="24"/>
          <w:szCs w:val="24"/>
        </w:rPr>
        <w:t xml:space="preserve"> </w:t>
      </w:r>
      <w:r w:rsidR="0057611F" w:rsidRPr="0057611F">
        <w:rPr>
          <w:rFonts w:ascii="Times New Roman" w:hAnsi="Times New Roman"/>
          <w:i/>
          <w:sz w:val="24"/>
          <w:szCs w:val="24"/>
        </w:rPr>
        <w:t>In Internet 2 and the Next Generation Internet</w:t>
      </w:r>
      <w:r w:rsidR="0057611F" w:rsidRPr="0057611F">
        <w:rPr>
          <w:rFonts w:ascii="Times New Roman" w:hAnsi="Times New Roman"/>
          <w:sz w:val="24"/>
          <w:szCs w:val="24"/>
        </w:rPr>
        <w:t xml:space="preserve">. </w:t>
      </w:r>
    </w:p>
    <w:p w:rsidR="0057611F" w:rsidRDefault="0057611F" w:rsidP="0057611F">
      <w:pPr>
        <w:spacing w:after="0" w:line="480" w:lineRule="auto"/>
        <w:rPr>
          <w:rFonts w:ascii="Times New Roman" w:hAnsi="Times New Roman"/>
          <w:sz w:val="24"/>
          <w:szCs w:val="24"/>
        </w:rPr>
      </w:pPr>
      <w:r>
        <w:rPr>
          <w:rFonts w:ascii="Times New Roman" w:hAnsi="Times New Roman"/>
          <w:sz w:val="24"/>
          <w:szCs w:val="24"/>
        </w:rPr>
        <w:tab/>
      </w:r>
      <w:r w:rsidRPr="0057611F">
        <w:rPr>
          <w:rFonts w:ascii="Times New Roman" w:hAnsi="Times New Roman"/>
          <w:sz w:val="24"/>
          <w:szCs w:val="24"/>
        </w:rPr>
        <w:t xml:space="preserve">Retrieved September 30, 2010, from </w:t>
      </w:r>
      <w:r w:rsidR="006573AF" w:rsidRPr="006573AF">
        <w:rPr>
          <w:rFonts w:ascii="Times New Roman" w:hAnsi="Times New Roman"/>
          <w:sz w:val="24"/>
          <w:szCs w:val="24"/>
        </w:rPr>
        <w:t>http://web.ebscohost.com/ehost/detail?vid=1&amp;hid</w:t>
      </w:r>
      <w:r w:rsidRPr="0057611F">
        <w:rPr>
          <w:rFonts w:ascii="Times New Roman" w:hAnsi="Times New Roman"/>
          <w:sz w:val="24"/>
          <w:szCs w:val="24"/>
        </w:rPr>
        <w:t>=</w:t>
      </w:r>
    </w:p>
    <w:p w:rsidR="0057611F" w:rsidRDefault="0057611F" w:rsidP="0057611F">
      <w:pPr>
        <w:spacing w:after="0" w:line="480" w:lineRule="auto"/>
        <w:ind w:firstLine="720"/>
        <w:rPr>
          <w:rFonts w:ascii="Times New Roman" w:hAnsi="Times New Roman"/>
          <w:sz w:val="24"/>
          <w:szCs w:val="24"/>
        </w:rPr>
      </w:pPr>
      <w:r w:rsidRPr="0057611F">
        <w:rPr>
          <w:rFonts w:ascii="Times New Roman" w:hAnsi="Times New Roman"/>
          <w:sz w:val="24"/>
          <w:szCs w:val="24"/>
        </w:rPr>
        <w:t>110&amp;sid=1f2ed0b6-d7f4-4fa4-a447-76f5a092b00%40sessionmgr112&amp;bdata=JkF1dGhU</w:t>
      </w:r>
    </w:p>
    <w:p w:rsidR="0057611F" w:rsidRDefault="0057611F" w:rsidP="0057611F">
      <w:pPr>
        <w:spacing w:after="0" w:line="480" w:lineRule="auto"/>
        <w:ind w:firstLine="720"/>
        <w:rPr>
          <w:rFonts w:ascii="Times New Roman" w:hAnsi="Times New Roman"/>
          <w:sz w:val="24"/>
          <w:szCs w:val="24"/>
        </w:rPr>
      </w:pPr>
      <w:r w:rsidRPr="0057611F">
        <w:rPr>
          <w:rFonts w:ascii="Times New Roman" w:hAnsi="Times New Roman"/>
          <w:sz w:val="24"/>
          <w:szCs w:val="24"/>
        </w:rPr>
        <w:lastRenderedPageBreak/>
        <w:t>eXBlPXVybCxjb29raWUsaXAsdWlkJnNpdGU9ZWhvc3QtbGl2ZSZzY29w</w:t>
      </w:r>
    </w:p>
    <w:p w:rsidR="0057611F" w:rsidRDefault="0057611F" w:rsidP="0057611F">
      <w:pPr>
        <w:spacing w:after="0" w:line="480" w:lineRule="auto"/>
        <w:ind w:firstLine="720"/>
        <w:rPr>
          <w:rFonts w:ascii="Times New Roman" w:hAnsi="Times New Roman"/>
          <w:sz w:val="24"/>
          <w:szCs w:val="24"/>
        </w:rPr>
      </w:pPr>
      <w:r w:rsidRPr="0057611F">
        <w:rPr>
          <w:rFonts w:ascii="Times New Roman" w:hAnsi="Times New Roman"/>
          <w:sz w:val="24"/>
          <w:szCs w:val="24"/>
        </w:rPr>
        <w:t>ZT1zaXRl#db=rzh&amp;AN=2000035546.</w:t>
      </w:r>
    </w:p>
    <w:p w:rsidR="00C63C4B" w:rsidRDefault="00C63C4B" w:rsidP="000265B7">
      <w:pPr>
        <w:spacing w:after="0" w:line="480" w:lineRule="auto"/>
        <w:rPr>
          <w:ins w:id="7" w:author="Tony" w:date="2010-10-02T19:28:00Z"/>
          <w:rFonts w:ascii="Times New Roman" w:hAnsi="Times New Roman"/>
          <w:sz w:val="24"/>
          <w:szCs w:val="24"/>
        </w:rPr>
      </w:pPr>
    </w:p>
    <w:p w:rsidR="009547D6" w:rsidRDefault="009547D6" w:rsidP="000265B7">
      <w:pPr>
        <w:spacing w:after="0" w:line="480" w:lineRule="auto"/>
        <w:rPr>
          <w:rFonts w:ascii="Times New Roman" w:hAnsi="Times New Roman"/>
          <w:sz w:val="24"/>
          <w:szCs w:val="24"/>
        </w:rPr>
      </w:pPr>
      <w:r w:rsidRPr="009547D6">
        <w:rPr>
          <w:rFonts w:ascii="Times New Roman" w:hAnsi="Times New Roman"/>
          <w:sz w:val="24"/>
          <w:szCs w:val="24"/>
        </w:rPr>
        <w:t xml:space="preserve">Werle, J. &amp; Fox, L. (December 27, 2007). Internet2 and </w:t>
      </w:r>
      <w:r w:rsidR="00C15950" w:rsidRPr="009547D6">
        <w:rPr>
          <w:rFonts w:ascii="Times New Roman" w:hAnsi="Times New Roman"/>
          <w:sz w:val="24"/>
          <w:szCs w:val="24"/>
        </w:rPr>
        <w:t>Libraries</w:t>
      </w:r>
      <w:r w:rsidRPr="009547D6">
        <w:rPr>
          <w:rFonts w:ascii="Times New Roman" w:hAnsi="Times New Roman"/>
          <w:sz w:val="24"/>
          <w:szCs w:val="24"/>
        </w:rPr>
        <w:t xml:space="preserve"> Serving your Communities at</w:t>
      </w:r>
    </w:p>
    <w:p w:rsidR="00504718" w:rsidRDefault="009547D6" w:rsidP="00C15950">
      <w:pPr>
        <w:spacing w:after="0" w:line="480" w:lineRule="auto"/>
        <w:ind w:firstLine="720"/>
        <w:rPr>
          <w:rFonts w:ascii="Times New Roman" w:hAnsi="Times New Roman"/>
          <w:sz w:val="24"/>
          <w:szCs w:val="24"/>
        </w:rPr>
      </w:pPr>
      <w:r w:rsidRPr="009547D6">
        <w:rPr>
          <w:rFonts w:ascii="Times New Roman" w:hAnsi="Times New Roman"/>
          <w:sz w:val="24"/>
          <w:szCs w:val="24"/>
        </w:rPr>
        <w:t xml:space="preserve">Light Speed. In Ebsco Host. Retrieved October 1, 2010, from </w:t>
      </w:r>
      <w:r w:rsidR="00C15950" w:rsidRPr="00C15950">
        <w:rPr>
          <w:rFonts w:ascii="Times New Roman" w:hAnsi="Times New Roman"/>
          <w:sz w:val="24"/>
          <w:szCs w:val="24"/>
        </w:rPr>
        <w:t>http://web.ebscohost.com/</w:t>
      </w:r>
    </w:p>
    <w:p w:rsidR="00504718" w:rsidRDefault="009547D6" w:rsidP="00C15950">
      <w:pPr>
        <w:spacing w:after="0" w:line="480" w:lineRule="auto"/>
        <w:ind w:firstLine="720"/>
        <w:rPr>
          <w:rFonts w:ascii="Times New Roman" w:hAnsi="Times New Roman"/>
          <w:sz w:val="24"/>
          <w:szCs w:val="24"/>
        </w:rPr>
      </w:pPr>
      <w:r w:rsidRPr="009547D6">
        <w:rPr>
          <w:rFonts w:ascii="Times New Roman" w:hAnsi="Times New Roman"/>
          <w:sz w:val="24"/>
          <w:szCs w:val="24"/>
        </w:rPr>
        <w:t>ehost/detail?vid=1&amp;hid=110&amp;sid=1f2ed0b6-d7f4-4fa4-a447-376f5a092b00%</w:t>
      </w:r>
    </w:p>
    <w:p w:rsidR="00504718" w:rsidRDefault="009547D6" w:rsidP="00C15950">
      <w:pPr>
        <w:spacing w:after="0" w:line="480" w:lineRule="auto"/>
        <w:ind w:firstLine="720"/>
        <w:rPr>
          <w:rFonts w:ascii="Times New Roman" w:hAnsi="Times New Roman"/>
          <w:sz w:val="24"/>
          <w:szCs w:val="24"/>
        </w:rPr>
      </w:pPr>
      <w:r w:rsidRPr="009547D6">
        <w:rPr>
          <w:rFonts w:ascii="Times New Roman" w:hAnsi="Times New Roman"/>
          <w:sz w:val="24"/>
          <w:szCs w:val="24"/>
        </w:rPr>
        <w:t>40sessionmgr112&amp;bdata=JkF1dGhUeXBlPXVybCxjb29raWUsaXAsdWlkJnNpdGU9Z</w:t>
      </w:r>
    </w:p>
    <w:p w:rsidR="002E02CC" w:rsidRDefault="009547D6" w:rsidP="002E02CC">
      <w:pPr>
        <w:spacing w:after="0" w:line="480" w:lineRule="auto"/>
        <w:ind w:firstLine="720"/>
        <w:rPr>
          <w:rFonts w:ascii="Times New Roman" w:hAnsi="Times New Roman"/>
          <w:sz w:val="24"/>
          <w:szCs w:val="24"/>
        </w:rPr>
      </w:pPr>
      <w:r w:rsidRPr="009547D6">
        <w:rPr>
          <w:rFonts w:ascii="Times New Roman" w:hAnsi="Times New Roman"/>
          <w:sz w:val="24"/>
          <w:szCs w:val="24"/>
        </w:rPr>
        <w:t>Whvc3QtbGl2ZSZzY29wZT1zaXRl#db=rzh&amp;AN=2000035546</w:t>
      </w:r>
      <w:r w:rsidR="00C15950">
        <w:rPr>
          <w:rFonts w:ascii="Times New Roman" w:hAnsi="Times New Roman"/>
          <w:sz w:val="24"/>
          <w:szCs w:val="24"/>
        </w:rPr>
        <w:t xml:space="preserve"> </w:t>
      </w:r>
      <w:r w:rsidRPr="009547D6">
        <w:rPr>
          <w:rFonts w:ascii="Times New Roman" w:hAnsi="Times New Roman"/>
          <w:sz w:val="24"/>
          <w:szCs w:val="24"/>
        </w:rPr>
        <w:t>.</w:t>
      </w:r>
      <w:r w:rsidR="00DC5B7D">
        <w:rPr>
          <w:rFonts w:ascii="Times New Roman" w:hAnsi="Times New Roman"/>
          <w:sz w:val="24"/>
          <w:szCs w:val="24"/>
        </w:rPr>
        <w:t xml:space="preserve"> </w:t>
      </w:r>
    </w:p>
    <w:p w:rsidR="00443A62" w:rsidRDefault="00443A62" w:rsidP="00992F97">
      <w:pPr>
        <w:spacing w:after="0" w:line="480" w:lineRule="auto"/>
        <w:ind w:firstLine="720"/>
        <w:rPr>
          <w:rFonts w:ascii="Times New Roman" w:hAnsi="Times New Roman"/>
          <w:sz w:val="24"/>
          <w:szCs w:val="24"/>
        </w:rPr>
      </w:pPr>
    </w:p>
    <w:sectPr w:rsidR="00443A62" w:rsidSect="00ED5C5B">
      <w:headerReference w:type="default" r:id="rId7"/>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ason Huber" w:date="2010-10-03T19:27:00Z" w:initials="JAS">
    <w:p w:rsidR="00B41EF1" w:rsidRDefault="00B41EF1">
      <w:pPr>
        <w:pStyle w:val="CommentText"/>
      </w:pPr>
      <w:r>
        <w:rPr>
          <w:rStyle w:val="CommentReference"/>
        </w:rPr>
        <w:annotationRef/>
      </w:r>
      <w:r>
        <w:t>I think this is curve normally. “The learning curve”</w:t>
      </w:r>
    </w:p>
  </w:comment>
  <w:comment w:id="0" w:author="Jason Huber" w:date="2010-10-03T19:34:00Z" w:initials="JAS">
    <w:p w:rsidR="00B41EF1" w:rsidRDefault="00B41EF1">
      <w:pPr>
        <w:pStyle w:val="CommentText"/>
      </w:pPr>
      <w:r>
        <w:rPr>
          <w:rStyle w:val="CommentReference"/>
        </w:rPr>
        <w:annotationRef/>
      </w:r>
      <w:r>
        <w:t>I am having trouble finding the relation with these sentences and the subject in the paper (after reading the paper I came back to make this comment).</w:t>
      </w:r>
    </w:p>
  </w:comment>
  <w:comment w:id="2" w:author="Jason Huber" w:date="2010-10-03T19:28:00Z" w:initials="JAS">
    <w:p w:rsidR="00B41EF1" w:rsidRDefault="00B41EF1">
      <w:pPr>
        <w:pStyle w:val="CommentText"/>
      </w:pPr>
      <w:r>
        <w:rPr>
          <w:rStyle w:val="CommentReference"/>
        </w:rPr>
        <w:annotationRef/>
      </w:r>
      <w:r>
        <w:t>Source needed. TBL invented the WWW – not the Internet. (wasn’t that Al Gore?)</w:t>
      </w:r>
    </w:p>
  </w:comment>
  <w:comment w:id="3" w:author="Jason Huber" w:date="2010-10-03T19:28:00Z" w:initials="JAS">
    <w:p w:rsidR="00B41EF1" w:rsidRDefault="00B41EF1">
      <w:pPr>
        <w:pStyle w:val="CommentText"/>
      </w:pPr>
      <w:r>
        <w:rPr>
          <w:rStyle w:val="CommentReference"/>
        </w:rPr>
        <w:annotationRef/>
      </w:r>
      <w:r>
        <w:t>Source needed.</w:t>
      </w:r>
    </w:p>
  </w:comment>
  <w:comment w:id="5" w:author="Jason Huber" w:date="2010-10-03T19:30:00Z" w:initials="JAS">
    <w:p w:rsidR="00B41EF1" w:rsidRDefault="00B41EF1">
      <w:pPr>
        <w:pStyle w:val="CommentText"/>
      </w:pPr>
      <w:r>
        <w:rPr>
          <w:rStyle w:val="CommentReference"/>
        </w:rPr>
        <w:annotationRef/>
      </w:r>
      <w:r>
        <w:t>These facts must be supported by a citation unless you have expert knowledge.</w:t>
      </w:r>
    </w:p>
  </w:comment>
  <w:comment w:id="6" w:author="Jason Huber" w:date="2010-10-03T19:44:00Z" w:initials="JAS">
    <w:p w:rsidR="00597E1D" w:rsidRDefault="00597E1D">
      <w:pPr>
        <w:pStyle w:val="CommentText"/>
      </w:pPr>
      <w:r>
        <w:rPr>
          <w:rStyle w:val="CommentReference"/>
        </w:rPr>
        <w:annotationRef/>
      </w:r>
      <w:r>
        <w:t xml:space="preserve">These are very short articles. Be sure that they help the purpose of your paper and provide meaningful information. Also in EBSCOhost you can click the cite link to the right. These references should be more like: “Kniffel, L. (2007). Internet2 Marks 10th Anniversary with Tenfold Speed Increase. </w:t>
      </w:r>
      <w:r>
        <w:rPr>
          <w:i/>
          <w:iCs/>
        </w:rPr>
        <w:t>American Libraries</w:t>
      </w:r>
      <w:r>
        <w:t xml:space="preserve">, </w:t>
      </w:r>
      <w:r>
        <w:rPr>
          <w:i/>
          <w:iCs/>
        </w:rPr>
        <w:t>38</w:t>
      </w:r>
      <w:r>
        <w:t>(1), 30. Retrieved from Education Research Complete database.”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9C5" w:rsidRDefault="006D29C5" w:rsidP="00ED5C5B">
      <w:pPr>
        <w:spacing w:after="0" w:line="240" w:lineRule="auto"/>
      </w:pPr>
      <w:r>
        <w:separator/>
      </w:r>
    </w:p>
  </w:endnote>
  <w:endnote w:type="continuationSeparator" w:id="0">
    <w:p w:rsidR="006D29C5" w:rsidRDefault="006D29C5" w:rsidP="00ED5C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PLOM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9C5" w:rsidRDefault="006D29C5" w:rsidP="00ED5C5B">
      <w:pPr>
        <w:spacing w:after="0" w:line="240" w:lineRule="auto"/>
      </w:pPr>
      <w:r>
        <w:separator/>
      </w:r>
    </w:p>
  </w:footnote>
  <w:footnote w:type="continuationSeparator" w:id="0">
    <w:p w:rsidR="006D29C5" w:rsidRDefault="006D29C5" w:rsidP="00ED5C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C5B" w:rsidRPr="00ED5C5B" w:rsidRDefault="007F06D8" w:rsidP="00ED5C5B">
    <w:pPr>
      <w:pStyle w:val="Header"/>
      <w:jc w:val="right"/>
      <w:rPr>
        <w:rFonts w:ascii="Times New Roman" w:hAnsi="Times New Roman"/>
        <w:sz w:val="24"/>
        <w:szCs w:val="24"/>
      </w:rPr>
    </w:pPr>
    <w:r>
      <w:rPr>
        <w:rFonts w:ascii="Times New Roman" w:hAnsi="Times New Roman"/>
        <w:sz w:val="24"/>
        <w:szCs w:val="24"/>
      </w:rPr>
      <w:t>Internet</w:t>
    </w:r>
    <w:r w:rsidR="00ED5C5B">
      <w:rPr>
        <w:rFonts w:ascii="Times New Roman" w:hAnsi="Times New Roman"/>
        <w:sz w:val="24"/>
        <w:szCs w:val="24"/>
      </w:rPr>
      <w:t>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378A7"/>
    <w:rsid w:val="0001105A"/>
    <w:rsid w:val="00025E21"/>
    <w:rsid w:val="000265B7"/>
    <w:rsid w:val="000701C6"/>
    <w:rsid w:val="00095DED"/>
    <w:rsid w:val="000A3337"/>
    <w:rsid w:val="000B6ED6"/>
    <w:rsid w:val="000C00C1"/>
    <w:rsid w:val="000C3648"/>
    <w:rsid w:val="000D67D7"/>
    <w:rsid w:val="000E4164"/>
    <w:rsid w:val="000F5036"/>
    <w:rsid w:val="001027AA"/>
    <w:rsid w:val="00140C1B"/>
    <w:rsid w:val="00146641"/>
    <w:rsid w:val="00152F83"/>
    <w:rsid w:val="00172AE2"/>
    <w:rsid w:val="00186121"/>
    <w:rsid w:val="00186F22"/>
    <w:rsid w:val="00190A1B"/>
    <w:rsid w:val="001A7E2F"/>
    <w:rsid w:val="001C3D94"/>
    <w:rsid w:val="001C40FD"/>
    <w:rsid w:val="001D0F9F"/>
    <w:rsid w:val="001D0FCB"/>
    <w:rsid w:val="001F1EFE"/>
    <w:rsid w:val="00207F80"/>
    <w:rsid w:val="00225E53"/>
    <w:rsid w:val="00230005"/>
    <w:rsid w:val="00233832"/>
    <w:rsid w:val="00237925"/>
    <w:rsid w:val="002403CD"/>
    <w:rsid w:val="00247175"/>
    <w:rsid w:val="00262627"/>
    <w:rsid w:val="00263F86"/>
    <w:rsid w:val="0027117F"/>
    <w:rsid w:val="00272285"/>
    <w:rsid w:val="00290ADD"/>
    <w:rsid w:val="002B69AC"/>
    <w:rsid w:val="002C1EDF"/>
    <w:rsid w:val="002C7866"/>
    <w:rsid w:val="002E02CC"/>
    <w:rsid w:val="002E2647"/>
    <w:rsid w:val="002F20E4"/>
    <w:rsid w:val="002F251B"/>
    <w:rsid w:val="00301229"/>
    <w:rsid w:val="0030186F"/>
    <w:rsid w:val="0032660C"/>
    <w:rsid w:val="00326C06"/>
    <w:rsid w:val="00357C00"/>
    <w:rsid w:val="0036697A"/>
    <w:rsid w:val="003678AF"/>
    <w:rsid w:val="0039329C"/>
    <w:rsid w:val="003941AA"/>
    <w:rsid w:val="0039615A"/>
    <w:rsid w:val="00396360"/>
    <w:rsid w:val="003B458D"/>
    <w:rsid w:val="003B60B8"/>
    <w:rsid w:val="003B7BD4"/>
    <w:rsid w:val="003C4A0D"/>
    <w:rsid w:val="003D45F2"/>
    <w:rsid w:val="003E6925"/>
    <w:rsid w:val="003F28E8"/>
    <w:rsid w:val="0040766A"/>
    <w:rsid w:val="004210E4"/>
    <w:rsid w:val="00443A62"/>
    <w:rsid w:val="004449E2"/>
    <w:rsid w:val="004528BD"/>
    <w:rsid w:val="004540CA"/>
    <w:rsid w:val="004770B6"/>
    <w:rsid w:val="00483E47"/>
    <w:rsid w:val="004924B7"/>
    <w:rsid w:val="004A3AD2"/>
    <w:rsid w:val="004A4F8E"/>
    <w:rsid w:val="004B753D"/>
    <w:rsid w:val="004E2DA7"/>
    <w:rsid w:val="004F235D"/>
    <w:rsid w:val="004F4849"/>
    <w:rsid w:val="005046B8"/>
    <w:rsid w:val="00504718"/>
    <w:rsid w:val="005064B1"/>
    <w:rsid w:val="0051028C"/>
    <w:rsid w:val="0051225C"/>
    <w:rsid w:val="00525720"/>
    <w:rsid w:val="0053569B"/>
    <w:rsid w:val="005378A7"/>
    <w:rsid w:val="00544993"/>
    <w:rsid w:val="00552603"/>
    <w:rsid w:val="0056062E"/>
    <w:rsid w:val="00560BA4"/>
    <w:rsid w:val="0057611F"/>
    <w:rsid w:val="00577A3C"/>
    <w:rsid w:val="0058596E"/>
    <w:rsid w:val="00597583"/>
    <w:rsid w:val="00597E1D"/>
    <w:rsid w:val="005A6AF4"/>
    <w:rsid w:val="005C1DC0"/>
    <w:rsid w:val="005C4CBF"/>
    <w:rsid w:val="006049F0"/>
    <w:rsid w:val="006108CF"/>
    <w:rsid w:val="00630D98"/>
    <w:rsid w:val="00633836"/>
    <w:rsid w:val="00645C71"/>
    <w:rsid w:val="00654534"/>
    <w:rsid w:val="006573AF"/>
    <w:rsid w:val="006758A9"/>
    <w:rsid w:val="00692F41"/>
    <w:rsid w:val="006A351B"/>
    <w:rsid w:val="006A6FB7"/>
    <w:rsid w:val="006D1B19"/>
    <w:rsid w:val="006D29C5"/>
    <w:rsid w:val="006F2039"/>
    <w:rsid w:val="00703714"/>
    <w:rsid w:val="007064F1"/>
    <w:rsid w:val="00746639"/>
    <w:rsid w:val="00757B19"/>
    <w:rsid w:val="007B58DC"/>
    <w:rsid w:val="007C1A84"/>
    <w:rsid w:val="007C6681"/>
    <w:rsid w:val="007D1205"/>
    <w:rsid w:val="007D4707"/>
    <w:rsid w:val="007D6144"/>
    <w:rsid w:val="007E0283"/>
    <w:rsid w:val="007F06D8"/>
    <w:rsid w:val="007F35B1"/>
    <w:rsid w:val="008112BF"/>
    <w:rsid w:val="008266F5"/>
    <w:rsid w:val="00843927"/>
    <w:rsid w:val="00847D02"/>
    <w:rsid w:val="00850727"/>
    <w:rsid w:val="00856224"/>
    <w:rsid w:val="0086292F"/>
    <w:rsid w:val="00865270"/>
    <w:rsid w:val="008825EB"/>
    <w:rsid w:val="00891C1A"/>
    <w:rsid w:val="00892FCC"/>
    <w:rsid w:val="008B276A"/>
    <w:rsid w:val="008C0437"/>
    <w:rsid w:val="008C50B3"/>
    <w:rsid w:val="008C76CF"/>
    <w:rsid w:val="008D213A"/>
    <w:rsid w:val="008E3316"/>
    <w:rsid w:val="008F5B45"/>
    <w:rsid w:val="008F6A8B"/>
    <w:rsid w:val="008F6C32"/>
    <w:rsid w:val="00901F53"/>
    <w:rsid w:val="0091416E"/>
    <w:rsid w:val="00925BB0"/>
    <w:rsid w:val="00942150"/>
    <w:rsid w:val="00947365"/>
    <w:rsid w:val="009547D6"/>
    <w:rsid w:val="00992F97"/>
    <w:rsid w:val="009A19D7"/>
    <w:rsid w:val="009B0FBF"/>
    <w:rsid w:val="009B7AF3"/>
    <w:rsid w:val="009C0401"/>
    <w:rsid w:val="009C3CD1"/>
    <w:rsid w:val="009C5952"/>
    <w:rsid w:val="009D1667"/>
    <w:rsid w:val="009E2599"/>
    <w:rsid w:val="00A10D93"/>
    <w:rsid w:val="00A126A4"/>
    <w:rsid w:val="00A164BA"/>
    <w:rsid w:val="00A17427"/>
    <w:rsid w:val="00A207FA"/>
    <w:rsid w:val="00A23CFE"/>
    <w:rsid w:val="00A256C3"/>
    <w:rsid w:val="00A33EA2"/>
    <w:rsid w:val="00A4382A"/>
    <w:rsid w:val="00A76E0D"/>
    <w:rsid w:val="00A91136"/>
    <w:rsid w:val="00A96747"/>
    <w:rsid w:val="00AB1077"/>
    <w:rsid w:val="00AB56D6"/>
    <w:rsid w:val="00AC61B4"/>
    <w:rsid w:val="00AD31D6"/>
    <w:rsid w:val="00AE36CB"/>
    <w:rsid w:val="00AF5916"/>
    <w:rsid w:val="00B047D2"/>
    <w:rsid w:val="00B07EAF"/>
    <w:rsid w:val="00B3356B"/>
    <w:rsid w:val="00B3626E"/>
    <w:rsid w:val="00B41EF1"/>
    <w:rsid w:val="00B45082"/>
    <w:rsid w:val="00B5100B"/>
    <w:rsid w:val="00B6107F"/>
    <w:rsid w:val="00B64032"/>
    <w:rsid w:val="00B6571D"/>
    <w:rsid w:val="00B716F3"/>
    <w:rsid w:val="00B77C91"/>
    <w:rsid w:val="00B854FA"/>
    <w:rsid w:val="00BB47CF"/>
    <w:rsid w:val="00BD4584"/>
    <w:rsid w:val="00BF46CD"/>
    <w:rsid w:val="00C008F4"/>
    <w:rsid w:val="00C0512D"/>
    <w:rsid w:val="00C10483"/>
    <w:rsid w:val="00C10FC8"/>
    <w:rsid w:val="00C115AF"/>
    <w:rsid w:val="00C15950"/>
    <w:rsid w:val="00C47230"/>
    <w:rsid w:val="00C63C4B"/>
    <w:rsid w:val="00C64C61"/>
    <w:rsid w:val="00C75452"/>
    <w:rsid w:val="00C97D33"/>
    <w:rsid w:val="00CA0D4E"/>
    <w:rsid w:val="00CA602B"/>
    <w:rsid w:val="00CC4932"/>
    <w:rsid w:val="00CE33D1"/>
    <w:rsid w:val="00CE5A81"/>
    <w:rsid w:val="00CF6389"/>
    <w:rsid w:val="00D43772"/>
    <w:rsid w:val="00D470CA"/>
    <w:rsid w:val="00D54B47"/>
    <w:rsid w:val="00D56CEF"/>
    <w:rsid w:val="00D607CE"/>
    <w:rsid w:val="00D749CB"/>
    <w:rsid w:val="00D75C1E"/>
    <w:rsid w:val="00D90125"/>
    <w:rsid w:val="00DA4637"/>
    <w:rsid w:val="00DC5B7D"/>
    <w:rsid w:val="00DE2879"/>
    <w:rsid w:val="00DE36D9"/>
    <w:rsid w:val="00DE56F1"/>
    <w:rsid w:val="00E009B4"/>
    <w:rsid w:val="00E067C0"/>
    <w:rsid w:val="00E1591A"/>
    <w:rsid w:val="00E22ACD"/>
    <w:rsid w:val="00E44434"/>
    <w:rsid w:val="00E558DC"/>
    <w:rsid w:val="00E60B90"/>
    <w:rsid w:val="00E6585E"/>
    <w:rsid w:val="00E732AD"/>
    <w:rsid w:val="00EB799A"/>
    <w:rsid w:val="00ED5C5B"/>
    <w:rsid w:val="00ED730F"/>
    <w:rsid w:val="00EE598F"/>
    <w:rsid w:val="00EF026E"/>
    <w:rsid w:val="00EF32DF"/>
    <w:rsid w:val="00F13210"/>
    <w:rsid w:val="00F33677"/>
    <w:rsid w:val="00F370D8"/>
    <w:rsid w:val="00F41D18"/>
    <w:rsid w:val="00F44B7D"/>
    <w:rsid w:val="00F54154"/>
    <w:rsid w:val="00F6089A"/>
    <w:rsid w:val="00F6761B"/>
    <w:rsid w:val="00F802A0"/>
    <w:rsid w:val="00F84B3D"/>
    <w:rsid w:val="00F84ED7"/>
    <w:rsid w:val="00F90D1C"/>
    <w:rsid w:val="00F93A8B"/>
    <w:rsid w:val="00FA3E4A"/>
    <w:rsid w:val="00FB72DC"/>
    <w:rsid w:val="00FD265D"/>
    <w:rsid w:val="00FD3B27"/>
    <w:rsid w:val="00FD449F"/>
    <w:rsid w:val="00FF4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A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A8B"/>
    <w:rPr>
      <w:rFonts w:ascii="Tahoma" w:eastAsia="Calibri" w:hAnsi="Tahoma" w:cs="Tahoma"/>
      <w:sz w:val="16"/>
      <w:szCs w:val="16"/>
    </w:rPr>
  </w:style>
  <w:style w:type="character" w:styleId="Hyperlink">
    <w:name w:val="Hyperlink"/>
    <w:basedOn w:val="DefaultParagraphFont"/>
    <w:uiPriority w:val="99"/>
    <w:unhideWhenUsed/>
    <w:rsid w:val="00DA4637"/>
    <w:rPr>
      <w:color w:val="0000FF" w:themeColor="hyperlink"/>
      <w:u w:val="single"/>
    </w:rPr>
  </w:style>
  <w:style w:type="paragraph" w:styleId="BodyText2">
    <w:name w:val="Body Text 2"/>
    <w:basedOn w:val="Normal"/>
    <w:next w:val="Normal"/>
    <w:link w:val="BodyText2Char"/>
    <w:uiPriority w:val="99"/>
    <w:rsid w:val="003B60B8"/>
    <w:pPr>
      <w:autoSpaceDE w:val="0"/>
      <w:autoSpaceDN w:val="0"/>
      <w:adjustRightInd w:val="0"/>
      <w:spacing w:after="0" w:line="240" w:lineRule="auto"/>
    </w:pPr>
    <w:rPr>
      <w:rFonts w:ascii="APLOMK+TimesNewRoman" w:eastAsiaTheme="minorHAnsi" w:hAnsi="APLOMK+TimesNewRoman" w:cstheme="minorBidi"/>
      <w:sz w:val="24"/>
      <w:szCs w:val="24"/>
    </w:rPr>
  </w:style>
  <w:style w:type="character" w:customStyle="1" w:styleId="BodyText2Char">
    <w:name w:val="Body Text 2 Char"/>
    <w:basedOn w:val="DefaultParagraphFont"/>
    <w:link w:val="BodyText2"/>
    <w:uiPriority w:val="99"/>
    <w:rsid w:val="003B60B8"/>
    <w:rPr>
      <w:rFonts w:ascii="APLOMK+TimesNewRoman" w:hAnsi="APLOMK+TimesNewRoman"/>
      <w:sz w:val="24"/>
      <w:szCs w:val="24"/>
    </w:rPr>
  </w:style>
  <w:style w:type="paragraph" w:styleId="Header">
    <w:name w:val="header"/>
    <w:basedOn w:val="Normal"/>
    <w:link w:val="HeaderChar"/>
    <w:uiPriority w:val="99"/>
    <w:unhideWhenUsed/>
    <w:rsid w:val="00ED5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5B"/>
    <w:rPr>
      <w:rFonts w:ascii="Calibri" w:eastAsia="Calibri" w:hAnsi="Calibri" w:cs="Times New Roman"/>
    </w:rPr>
  </w:style>
  <w:style w:type="paragraph" w:styleId="Footer">
    <w:name w:val="footer"/>
    <w:basedOn w:val="Normal"/>
    <w:link w:val="FooterChar"/>
    <w:uiPriority w:val="99"/>
    <w:unhideWhenUsed/>
    <w:rsid w:val="00ED5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C5B"/>
    <w:rPr>
      <w:rFonts w:ascii="Calibri" w:eastAsia="Calibri" w:hAnsi="Calibri" w:cs="Times New Roman"/>
    </w:rPr>
  </w:style>
  <w:style w:type="character" w:styleId="FollowedHyperlink">
    <w:name w:val="FollowedHyperlink"/>
    <w:basedOn w:val="DefaultParagraphFont"/>
    <w:uiPriority w:val="99"/>
    <w:semiHidden/>
    <w:unhideWhenUsed/>
    <w:rsid w:val="00E067C0"/>
    <w:rPr>
      <w:color w:val="800080" w:themeColor="followedHyperlink"/>
      <w:u w:val="single"/>
    </w:rPr>
  </w:style>
  <w:style w:type="character" w:styleId="CommentReference">
    <w:name w:val="annotation reference"/>
    <w:basedOn w:val="DefaultParagraphFont"/>
    <w:uiPriority w:val="99"/>
    <w:semiHidden/>
    <w:unhideWhenUsed/>
    <w:rsid w:val="009D1667"/>
    <w:rPr>
      <w:sz w:val="16"/>
      <w:szCs w:val="16"/>
    </w:rPr>
  </w:style>
  <w:style w:type="paragraph" w:styleId="CommentText">
    <w:name w:val="annotation text"/>
    <w:basedOn w:val="Normal"/>
    <w:link w:val="CommentTextChar"/>
    <w:uiPriority w:val="99"/>
    <w:semiHidden/>
    <w:unhideWhenUsed/>
    <w:rsid w:val="009D1667"/>
    <w:pPr>
      <w:spacing w:line="240" w:lineRule="auto"/>
    </w:pPr>
    <w:rPr>
      <w:sz w:val="20"/>
      <w:szCs w:val="20"/>
    </w:rPr>
  </w:style>
  <w:style w:type="character" w:customStyle="1" w:styleId="CommentTextChar">
    <w:name w:val="Comment Text Char"/>
    <w:basedOn w:val="DefaultParagraphFont"/>
    <w:link w:val="CommentText"/>
    <w:uiPriority w:val="99"/>
    <w:semiHidden/>
    <w:rsid w:val="009D166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D1667"/>
    <w:rPr>
      <w:b/>
      <w:bCs/>
    </w:rPr>
  </w:style>
  <w:style w:type="character" w:customStyle="1" w:styleId="CommentSubjectChar">
    <w:name w:val="Comment Subject Char"/>
    <w:basedOn w:val="CommentTextChar"/>
    <w:link w:val="CommentSubject"/>
    <w:uiPriority w:val="99"/>
    <w:semiHidden/>
    <w:rsid w:val="009D1667"/>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A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A8B"/>
    <w:rPr>
      <w:rFonts w:ascii="Tahoma" w:eastAsia="Calibri" w:hAnsi="Tahoma" w:cs="Tahoma"/>
      <w:sz w:val="16"/>
      <w:szCs w:val="16"/>
    </w:rPr>
  </w:style>
  <w:style w:type="character" w:styleId="Hyperlink">
    <w:name w:val="Hyperlink"/>
    <w:basedOn w:val="DefaultParagraphFont"/>
    <w:uiPriority w:val="99"/>
    <w:unhideWhenUsed/>
    <w:rsid w:val="00DA4637"/>
    <w:rPr>
      <w:color w:val="0000FF" w:themeColor="hyperlink"/>
      <w:u w:val="single"/>
    </w:rPr>
  </w:style>
  <w:style w:type="paragraph" w:styleId="BodyText2">
    <w:name w:val="Body Text 2"/>
    <w:basedOn w:val="Normal"/>
    <w:next w:val="Normal"/>
    <w:link w:val="BodyText2Char"/>
    <w:uiPriority w:val="99"/>
    <w:rsid w:val="003B60B8"/>
    <w:pPr>
      <w:autoSpaceDE w:val="0"/>
      <w:autoSpaceDN w:val="0"/>
      <w:adjustRightInd w:val="0"/>
      <w:spacing w:after="0" w:line="240" w:lineRule="auto"/>
    </w:pPr>
    <w:rPr>
      <w:rFonts w:ascii="APLOMK+TimesNewRoman" w:eastAsiaTheme="minorHAnsi" w:hAnsi="APLOMK+TimesNewRoman" w:cstheme="minorBidi"/>
      <w:sz w:val="24"/>
      <w:szCs w:val="24"/>
    </w:rPr>
  </w:style>
  <w:style w:type="character" w:customStyle="1" w:styleId="BodyText2Char">
    <w:name w:val="Body Text 2 Char"/>
    <w:basedOn w:val="DefaultParagraphFont"/>
    <w:link w:val="BodyText2"/>
    <w:uiPriority w:val="99"/>
    <w:rsid w:val="003B60B8"/>
    <w:rPr>
      <w:rFonts w:ascii="APLOMK+TimesNewRoman" w:hAnsi="APLOMK+TimesNewRoman"/>
      <w:sz w:val="24"/>
      <w:szCs w:val="24"/>
    </w:rPr>
  </w:style>
  <w:style w:type="paragraph" w:styleId="Header">
    <w:name w:val="header"/>
    <w:basedOn w:val="Normal"/>
    <w:link w:val="HeaderChar"/>
    <w:uiPriority w:val="99"/>
    <w:unhideWhenUsed/>
    <w:rsid w:val="00ED5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5B"/>
    <w:rPr>
      <w:rFonts w:ascii="Calibri" w:eastAsia="Calibri" w:hAnsi="Calibri" w:cs="Times New Roman"/>
    </w:rPr>
  </w:style>
  <w:style w:type="paragraph" w:styleId="Footer">
    <w:name w:val="footer"/>
    <w:basedOn w:val="Normal"/>
    <w:link w:val="FooterChar"/>
    <w:uiPriority w:val="99"/>
    <w:unhideWhenUsed/>
    <w:rsid w:val="00ED5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C5B"/>
    <w:rPr>
      <w:rFonts w:ascii="Calibri" w:eastAsia="Calibri" w:hAnsi="Calibri" w:cs="Times New Roman"/>
    </w:rPr>
  </w:style>
  <w:style w:type="character" w:styleId="FollowedHyperlink">
    <w:name w:val="FollowedHyperlink"/>
    <w:basedOn w:val="DefaultParagraphFont"/>
    <w:uiPriority w:val="99"/>
    <w:semiHidden/>
    <w:unhideWhenUsed/>
    <w:rsid w:val="00E067C0"/>
    <w:rPr>
      <w:color w:val="800080" w:themeColor="followedHyperlink"/>
      <w:u w:val="single"/>
    </w:rPr>
  </w:style>
  <w:style w:type="character" w:styleId="CommentReference">
    <w:name w:val="annotation reference"/>
    <w:basedOn w:val="DefaultParagraphFont"/>
    <w:uiPriority w:val="99"/>
    <w:semiHidden/>
    <w:unhideWhenUsed/>
    <w:rsid w:val="009D1667"/>
    <w:rPr>
      <w:sz w:val="16"/>
      <w:szCs w:val="16"/>
    </w:rPr>
  </w:style>
  <w:style w:type="paragraph" w:styleId="CommentText">
    <w:name w:val="annotation text"/>
    <w:basedOn w:val="Normal"/>
    <w:link w:val="CommentTextChar"/>
    <w:uiPriority w:val="99"/>
    <w:semiHidden/>
    <w:unhideWhenUsed/>
    <w:rsid w:val="009D1667"/>
    <w:pPr>
      <w:spacing w:line="240" w:lineRule="auto"/>
    </w:pPr>
    <w:rPr>
      <w:sz w:val="20"/>
      <w:szCs w:val="20"/>
    </w:rPr>
  </w:style>
  <w:style w:type="character" w:customStyle="1" w:styleId="CommentTextChar">
    <w:name w:val="Comment Text Char"/>
    <w:basedOn w:val="DefaultParagraphFont"/>
    <w:link w:val="CommentText"/>
    <w:uiPriority w:val="99"/>
    <w:semiHidden/>
    <w:rsid w:val="009D166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D1667"/>
    <w:rPr>
      <w:b/>
      <w:bCs/>
    </w:rPr>
  </w:style>
  <w:style w:type="character" w:customStyle="1" w:styleId="CommentSubjectChar">
    <w:name w:val="Comment Subject Char"/>
    <w:basedOn w:val="CommentTextChar"/>
    <w:link w:val="CommentSubject"/>
    <w:uiPriority w:val="99"/>
    <w:semiHidden/>
    <w:rsid w:val="009D1667"/>
    <w:rPr>
      <w:rFonts w:ascii="Calibri" w:eastAsia="Calibri" w:hAnsi="Calibri"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21172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Sage Inc.</Company>
  <LinksUpToDate>false</LinksUpToDate>
  <CharactersWithSpaces>10292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Jason Huber</cp:lastModifiedBy>
  <cp:revision>2</cp:revision>
  <dcterms:created xsi:type="dcterms:W3CDTF">2010-10-04T02:51:00Z</dcterms:created>
  <dcterms:modified xsi:type="dcterms:W3CDTF">2010-10-04T02:51:00Z</dcterms:modified>
</cp:coreProperties>
</file>